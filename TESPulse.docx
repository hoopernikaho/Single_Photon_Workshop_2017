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Papertitle"/>
        <w:rPr/>
      </w:pPr>
      <w:r>
        <w:rPr>
          <w:b/>
          <w:bCs/>
          <w:sz w:val="28"/>
          <w:szCs w:val="28"/>
        </w:rPr>
        <w:t>Photon number and timing resolution of a near-infrared continuous-wave source with a transition edge sensor</w:t>
      </w:r>
    </w:p>
    <w:p>
      <w:pPr>
        <w:pStyle w:val="Author"/>
        <w:rPr/>
      </w:pPr>
      <w:r>
        <w:rPr>
          <w:b/>
          <w:bCs/>
          <w:sz w:val="18"/>
        </w:rPr>
        <w:t>Jianwei Lee</w:t>
      </w:r>
      <w:r>
        <w:rPr>
          <w:b/>
          <w:bCs/>
          <w:sz w:val="18"/>
          <w:vertAlign w:val="superscript"/>
        </w:rPr>
        <w:t>1</w:t>
      </w:r>
      <w:r>
        <w:rPr>
          <w:b/>
          <w:bCs/>
          <w:sz w:val="18"/>
        </w:rPr>
        <w:t>, Lijiong Shen</w:t>
      </w:r>
      <w:r>
        <w:rPr>
          <w:b/>
          <w:bCs/>
          <w:sz w:val="18"/>
          <w:vertAlign w:val="superscript"/>
        </w:rPr>
        <w:t>2</w:t>
      </w:r>
      <w:r>
        <w:rPr>
          <w:b/>
          <w:bCs/>
          <w:sz w:val="18"/>
        </w:rPr>
        <w:t>, Brenda Chng</w:t>
      </w:r>
      <w:r>
        <w:rPr>
          <w:b/>
          <w:bCs/>
          <w:sz w:val="18"/>
          <w:vertAlign w:val="superscript"/>
        </w:rPr>
        <w:t>1</w:t>
      </w:r>
      <w:r>
        <w:rPr>
          <w:b/>
          <w:bCs/>
          <w:sz w:val="18"/>
        </w:rPr>
        <w:t>, Alessandro Cerè</w:t>
      </w:r>
      <w:r>
        <w:rPr>
          <w:b/>
          <w:bCs/>
          <w:sz w:val="18"/>
          <w:vertAlign w:val="superscript"/>
        </w:rPr>
        <w:t>1</w:t>
      </w:r>
      <w:r>
        <w:rPr>
          <w:b/>
          <w:bCs/>
          <w:sz w:val="18"/>
        </w:rPr>
        <w:t>, Christian Kurtsiefer</w:t>
      </w:r>
      <w:r>
        <w:rPr>
          <w:b/>
          <w:bCs/>
          <w:sz w:val="18"/>
          <w:vertAlign w:val="superscript"/>
        </w:rPr>
        <w:t>1,2</w:t>
      </w:r>
    </w:p>
    <w:p>
      <w:pPr>
        <w:pStyle w:val="Affiliation"/>
        <w:rPr>
          <w:sz w:val="16"/>
          <w:szCs w:val="16"/>
        </w:rPr>
      </w:pPr>
      <w:r>
        <w:rPr>
          <w:sz w:val="16"/>
          <w:szCs w:val="16"/>
          <w:vertAlign w:val="superscript"/>
        </w:rPr>
        <w:t>1</w:t>
      </w:r>
      <w:r>
        <w:rPr>
          <w:sz w:val="16"/>
          <w:szCs w:val="16"/>
        </w:rPr>
        <w:t>Centre for Quantum Technologies, National University of Singapore</w:t>
      </w:r>
    </w:p>
    <w:p>
      <w:pPr>
        <w:pStyle w:val="Affiliation"/>
        <w:spacing w:before="0" w:after="60"/>
        <w:rPr>
          <w:sz w:val="16"/>
          <w:szCs w:val="16"/>
        </w:rPr>
      </w:pPr>
      <w:r>
        <w:rPr>
          <w:i/>
          <w:iCs/>
          <w:color w:val="000000"/>
          <w:sz w:val="16"/>
          <w:szCs w:val="16"/>
          <w:vertAlign w:val="superscript"/>
        </w:rPr>
        <w:t>2</w:t>
      </w:r>
      <w:r>
        <w:rPr>
          <w:i/>
          <w:iCs/>
          <w:color w:val="000000"/>
          <w:sz w:val="16"/>
          <w:szCs w:val="16"/>
        </w:rPr>
        <w:t>Deparment of Physics, National University of Singapore</w:t>
      </w:r>
    </w:p>
    <w:p>
      <w:pPr>
        <w:pStyle w:val="Normal"/>
        <w:spacing w:before="0" w:after="60"/>
        <w:jc w:val="center"/>
        <w:rPr>
          <w:sz w:val="18"/>
          <w:szCs w:val="24"/>
          <w:lang w:val="en-US"/>
        </w:rPr>
      </w:pPr>
      <w:r>
        <w:rPr>
          <w:sz w:val="18"/>
          <w:szCs w:val="24"/>
          <w:lang w:val="en-US"/>
        </w:rPr>
      </w:r>
    </w:p>
    <w:p>
      <w:pPr>
        <w:pStyle w:val="Abstract"/>
        <w:ind w:firstLine="720"/>
        <w:rPr/>
      </w:pPr>
      <w:del w:id="0" w:author="Microsoft Office User" w:date="2017-04-13T14:14:00Z">
        <w:r>
          <w:rPr>
            <w:b w:val="false"/>
            <w:bCs w:val="false"/>
            <w:sz w:val="20"/>
            <w:szCs w:val="20"/>
          </w:rPr>
          <w:delText xml:space="preserve">Abstract- </w:delText>
        </w:r>
      </w:del>
      <w:r>
        <w:rPr>
          <w:b w:val="false"/>
          <w:bCs w:val="false"/>
          <w:sz w:val="20"/>
          <w:szCs w:val="20"/>
        </w:rPr>
        <w:t>The slow recovery time, on the order of microseconds, of Transition Edge Sensors (TES</w:t>
      </w:r>
      <w:del w:id="1" w:author="Microsoft Office User" w:date="2017-04-13T14:15:00Z">
        <w:r>
          <w:rPr>
            <w:b w:val="false"/>
            <w:bCs w:val="false"/>
            <w:sz w:val="20"/>
            <w:szCs w:val="20"/>
          </w:rPr>
          <w:delText xml:space="preserve">) [1]  </w:delText>
        </w:r>
      </w:del>
      <w:r>
        <w:rPr>
          <w:b w:val="false"/>
          <w:bCs w:val="false"/>
          <w:sz w:val="20"/>
          <w:szCs w:val="20"/>
        </w:rPr>
        <w:t>limits their number resolving and timing accuracy for high photon-flux detection. This is usually resolved by pulsing the light source or discarding overlapping signals, thereby limiting its applicability. In this work, we analyze the output signal when detecting a continuous wave source, and present a procedure to determine amplitude and timing of overlapping pulses. As a direct application, we measure the arrival-time difference distribution of a coherent source in a single spatial mode using a single detector.</w:t>
      </w:r>
    </w:p>
    <w:p>
      <w:pPr>
        <w:pStyle w:val="Normal"/>
        <w:ind w:firstLine="720"/>
        <w:jc w:val="both"/>
        <w:rPr/>
      </w:pPr>
      <w:r>
        <w:rPr>
          <w:szCs w:val="16"/>
          <w:lang w:val="en-US"/>
        </w:rPr>
        <w:t>The detection of a single photon by the TES produces a pulse with a fast rising edge of tens of nanoseconds, and a decay time of in the order of microseconds</w:t>
      </w:r>
      <w:ins w:id="2" w:author="Microsoft Office User" w:date="2017-04-13T14:15:00Z">
        <w:r>
          <w:rPr>
            <w:lang w:val="en-US"/>
          </w:rPr>
          <w:t>) [1]</w:t>
        </w:r>
      </w:ins>
      <w:r>
        <w:rPr>
          <w:szCs w:val="16"/>
          <w:lang w:val="en-US"/>
        </w:rPr>
        <w:t>. The longer decay time is attributed to the rethermalisation of the detector with its cold bath</w:t>
      </w:r>
      <w:del w:id="3" w:author="Microsoft Office User" w:date="2017-04-13T14:15:00Z">
        <w:r>
          <w:rPr>
            <w:szCs w:val="16"/>
            <w:lang w:val="en-US"/>
          </w:rPr>
          <w:delText>,</w:delText>
        </w:r>
      </w:del>
      <w:r>
        <w:rPr>
          <w:szCs w:val="16"/>
          <w:lang w:val="en-US"/>
        </w:rPr>
        <w:t xml:space="preserve"> through a weak thermal link [2].</w:t>
      </w:r>
    </w:p>
    <w:p>
      <w:pPr>
        <w:pStyle w:val="Normal"/>
        <w:ind w:firstLine="720"/>
        <w:jc w:val="both"/>
        <w:pPrChange w:id="0" w:author="Microsoft Office User" w:date="2017-04-13T14:17:00Z">
          <w:pPr>
            <w:jc w:val="both"/>
            <w:ind w:firstLine="720"/>
          </w:pPr>
        </w:pPrChange>
        <w:rPr/>
      </w:pPr>
      <w:ins w:id="4" w:author="Microsoft Office User" w:date="2017-04-13T14:16:00Z">
        <w:r>
          <w:rPr>
            <w:szCs w:val="16"/>
            <w:lang w:val="en-US"/>
          </w:rPr>
          <w:t xml:space="preserve">Standard techniques for time-tagging a detection event </w:t>
        </w:r>
      </w:ins>
      <w:ins w:id="5" w:author="Microsoft Office User" w:date="2017-04-13T14:18:00Z">
        <w:r>
          <w:rPr>
            <w:szCs w:val="16"/>
            <w:lang w:val="en-US"/>
          </w:rPr>
          <w:t>depend on</w:t>
        </w:r>
      </w:ins>
      <w:ins w:id="6" w:author="Microsoft Office User" w:date="2017-04-13T14:16:00Z">
        <w:r>
          <w:rPr>
            <w:szCs w:val="16"/>
            <w:lang w:val="en-US"/>
          </w:rPr>
          <w:t xml:space="preserve"> </w:t>
        </w:r>
      </w:ins>
      <w:del w:id="7" w:author="Microsoft Office User" w:date="2017-04-13T14:17:00Z">
        <w:r>
          <w:rPr>
            <w:szCs w:val="16"/>
            <w:lang w:val="en-US"/>
          </w:rPr>
          <w:delText>Different triggering techniques can be used to a</w:delText>
        </w:r>
      </w:del>
      <w:del w:id="8" w:author="Microsoft Office User" w:date="2017-04-13T14:17:00Z">
        <w:r>
          <w:rPr>
            <w:szCs w:val="16"/>
            <w:lang w:val="en-US"/>
          </w:rPr>
          <w:delText xml:space="preserve">ssociate an arrival time to a detection event, e.g., </w:delText>
        </w:r>
      </w:del>
      <w:r>
        <w:rPr>
          <w:szCs w:val="16"/>
          <w:lang w:val="en-US"/>
        </w:rPr>
        <w:t xml:space="preserve">threshold crossing </w:t>
      </w:r>
      <w:del w:id="9" w:author="Microsoft Office User" w:date="2017-04-13T14:18:00Z">
        <w:r>
          <w:rPr>
            <w:szCs w:val="16"/>
            <w:lang w:val="en-US"/>
          </w:rPr>
          <w:delText xml:space="preserve">and </w:delText>
        </w:r>
      </w:del>
      <w:ins w:id="10" w:author="Microsoft Office User" w:date="2017-04-13T14:18:00Z">
        <w:r>
          <w:rPr>
            <w:szCs w:val="16"/>
            <w:lang w:val="en-US"/>
          </w:rPr>
          <w:t>or</w:t>
        </w:r>
      </w:ins>
      <w:ins w:id="11" w:author="Microsoft Office User" w:date="2017-04-13T14:18:00Z">
        <w:r>
          <w:rPr>
            <w:szCs w:val="16"/>
            <w:lang w:val="en-US"/>
          </w:rPr>
          <w:t xml:space="preserve"> </w:t>
        </w:r>
      </w:ins>
      <w:r>
        <w:rPr>
          <w:szCs w:val="16"/>
          <w:lang w:val="en-US"/>
        </w:rPr>
        <w:t xml:space="preserve">constant fraction </w:t>
      </w:r>
      <w:del w:id="12" w:author="Microsoft Office User" w:date="2017-04-13T14:19:00Z">
        <w:r>
          <w:rPr>
            <w:szCs w:val="16"/>
            <w:lang w:val="en-US"/>
          </w:rPr>
          <w:delText>discriminator</w:delText>
        </w:r>
      </w:del>
      <w:ins w:id="13" w:author="Microsoft Office User" w:date="2017-04-13T14:19:00Z">
        <w:r>
          <w:rPr>
            <w:szCs w:val="16"/>
            <w:lang w:val="en-US"/>
          </w:rPr>
          <w:t>discrimination</w:t>
        </w:r>
      </w:ins>
      <w:r>
        <w:rPr>
          <w:szCs w:val="16"/>
          <w:lang w:val="en-US"/>
        </w:rPr>
        <w:t xml:space="preserve">. These methods do not work when two pulses </w:t>
      </w:r>
      <w:del w:id="14" w:author="Microsoft Office User" w:date="2017-04-13T14:21:00Z">
        <w:r>
          <w:rPr>
            <w:szCs w:val="16"/>
            <w:lang w:val="en-US"/>
          </w:rPr>
          <w:delText xml:space="preserve">are </w:delText>
        </w:r>
      </w:del>
      <w:ins w:id="15" w:author="Microsoft Office User" w:date="2017-04-13T14:21:00Z">
        <w:r>
          <w:rPr>
            <w:szCs w:val="16"/>
            <w:lang w:val="en-US"/>
          </w:rPr>
          <w:t>have a large</w:t>
        </w:r>
      </w:ins>
      <w:ins w:id="16" w:author="Microsoft Office User" w:date="2017-04-13T14:21:00Z">
        <w:r>
          <w:rPr>
            <w:szCs w:val="16"/>
            <w:lang w:val="en-US"/>
          </w:rPr>
          <w:t xml:space="preserve"> </w:t>
        </w:r>
      </w:ins>
      <w:r>
        <w:rPr>
          <w:szCs w:val="16"/>
          <w:lang w:val="en-US"/>
        </w:rPr>
        <w:t>overlap</w:t>
      </w:r>
      <w:del w:id="17" w:author="Microsoft Office User" w:date="2017-04-13T14:21:00Z">
        <w:r>
          <w:rPr>
            <w:szCs w:val="16"/>
            <w:lang w:val="en-US"/>
          </w:rPr>
          <w:delText>ped</w:delText>
        </w:r>
      </w:del>
      <w:ins w:id="18" w:author="Microsoft Office User" w:date="2017-04-13T14:20:00Z">
        <w:r>
          <w:rPr>
            <w:szCs w:val="16"/>
            <w:lang w:val="en-US"/>
          </w:rPr>
          <w:t xml:space="preserve"> </w:t>
        </w:r>
      </w:ins>
      <w:ins w:id="19" w:author="Microsoft Office User" w:date="2017-04-13T14:20:00Z">
        <w:r>
          <w:rPr>
            <w:szCs w:val="16"/>
            <w:lang w:val="en-US"/>
          </w:rPr>
          <w:t>(see Figure 1</w:t>
        </w:r>
      </w:ins>
      <w:ins w:id="20" w:author="Microsoft Office User" w:date="2017-04-13T14:21:00Z">
        <w:r>
          <w:rPr>
            <w:szCs w:val="16"/>
            <w:lang w:val="en-US"/>
          </w:rPr>
          <w:t>)</w:t>
        </w:r>
      </w:ins>
      <w:ins w:id="21" w:author="Microsoft Office User" w:date="2017-04-13T14:22:00Z">
        <w:r>
          <w:rPr>
            <w:szCs w:val="16"/>
            <w:lang w:val="en-US"/>
          </w:rPr>
          <w:t>,</w:t>
        </w:r>
      </w:ins>
      <w:ins w:id="22" w:author="Microsoft Office User" w:date="2017-04-13T14:21:00Z">
        <w:r>
          <w:rPr>
            <w:szCs w:val="16"/>
            <w:lang w:val="en-US"/>
          </w:rPr>
          <w:t xml:space="preserve"> limiting</w:t>
        </w:r>
      </w:ins>
      <w:del w:id="23" w:author="Microsoft Office User" w:date="2017-04-13T14:20:00Z">
        <w:r>
          <w:rPr>
            <w:szCs w:val="16"/>
            <w:lang w:val="en-US"/>
          </w:rPr>
          <w:delText>, as the rising edge of the second pulse is obscured</w:delText>
        </w:r>
      </w:del>
      <w:del w:id="24" w:author="Microsoft Office User" w:date="2017-04-13T14:21:00Z">
        <w:r>
          <w:rPr>
            <w:szCs w:val="16"/>
            <w:lang w:val="en-US"/>
          </w:rPr>
          <w:delText>. This problem</w:delText>
        </w:r>
      </w:del>
      <w:del w:id="25" w:author="Microsoft Office User" w:date="2017-04-13T14:19:00Z">
        <w:r>
          <w:rPr>
            <w:szCs w:val="16"/>
            <w:lang w:val="en-US"/>
          </w:rPr>
          <w:delText>s</w:delText>
        </w:r>
      </w:del>
      <w:del w:id="26" w:author="Microsoft Office User" w:date="2017-04-13T14:21:00Z">
        <w:r>
          <w:rPr>
            <w:szCs w:val="16"/>
            <w:lang w:val="en-US"/>
          </w:rPr>
          <w:delText xml:space="preserve"> limits</w:delText>
        </w:r>
      </w:del>
      <w:r>
        <w:rPr>
          <w:szCs w:val="16"/>
          <w:lang w:val="en-US"/>
        </w:rPr>
        <w:t xml:space="preserve"> the applicability of TES for </w:t>
      </w:r>
      <w:del w:id="27" w:author="Microsoft Office User" w:date="2017-04-13T14:21:00Z">
        <w:r>
          <w:rPr>
            <w:szCs w:val="16"/>
            <w:lang w:val="en-US"/>
          </w:rPr>
          <w:delText xml:space="preserve">for </w:delText>
        </w:r>
      </w:del>
      <w:r>
        <w:rPr>
          <w:szCs w:val="16"/>
          <w:lang w:val="en-US"/>
        </w:rPr>
        <w:t>high photon-flux detection.</w:t>
      </w:r>
      <w:ins w:id="28" w:author="Microsoft Office User" w:date="2017-04-13T14:43:00Z">
        <w:r>
          <w:rPr>
            <w:szCs w:val="16"/>
            <w:lang w:val="en-US"/>
          </w:rPr>
          <w:t xml:space="preserve"> </w:t>
        </w:r>
      </w:ins>
    </w:p>
    <w:p>
      <w:pPr>
        <w:pStyle w:val="Normal"/>
        <w:jc w:val="both"/>
        <w:pPrChange w:id="0" w:author="Microsoft Office User" w:date="2017-04-13T14:43:00Z">
          <w:pPr>
            <w:jc w:val="both"/>
            <w:ind w:firstLine="720"/>
          </w:pPr>
        </w:pPrChange>
        <w:rPr/>
      </w:pPr>
      <w:del w:id="30" w:author="Microsoft Office User" w:date="2017-04-13T14:24:00Z">
        <w:r>
          <w:rPr>
            <w:szCs w:val="16"/>
            <w:lang w:val="en-US"/>
          </w:rPr>
          <w:delText>I</w:delText>
        </w:r>
      </w:del>
      <w:del w:id="31" w:author="Microsoft Office User" w:date="2017-04-13T14:24:00Z">
        <w:r>
          <w:rPr>
            <w:szCs w:val="16"/>
            <w:lang w:val="en-US"/>
          </w:rPr>
          <w:delText xml:space="preserve">n [3], Fowler et al. demonstrated how to estimate the arrival time of the second pulse by low-pass filtering and differentiating the signal. </w:delText>
        </w:r>
      </w:del>
      <w:ins w:id="32" w:author="Microsoft Office User" w:date="2017-04-13T14:23:00Z">
        <w:r>
          <w:rPr>
            <w:szCs w:val="16"/>
            <w:lang w:val="en-US"/>
          </w:rPr>
          <w:t xml:space="preserve">In [3], Fowler et al. </w:t>
        </w:r>
      </w:ins>
      <w:del w:id="33" w:author="Microsoft Office User" w:date="2017-04-13T14:23:00Z">
        <w:r>
          <w:rPr>
            <w:szCs w:val="16"/>
            <w:lang w:val="en-US"/>
          </w:rPr>
          <w:delText xml:space="preserve">The </w:delText>
        </w:r>
      </w:del>
      <w:r>
        <w:rPr>
          <w:szCs w:val="16"/>
          <w:lang w:val="en-US"/>
        </w:rPr>
        <w:t>propose</w:t>
      </w:r>
      <w:ins w:id="34" w:author="Microsoft Office User" w:date="2017-04-13T14:24:00Z">
        <w:r>
          <w:rPr>
            <w:szCs w:val="16"/>
            <w:lang w:val="en-US"/>
          </w:rPr>
          <w:t>d</w:t>
        </w:r>
      </w:ins>
      <w:ins w:id="35" w:author="Microsoft Office User" w:date="2017-04-13T14:23:00Z">
        <w:r>
          <w:rPr>
            <w:szCs w:val="16"/>
            <w:lang w:val="en-US"/>
          </w:rPr>
          <w:t xml:space="preserve"> a</w:t>
        </w:r>
      </w:ins>
      <w:del w:id="36" w:author="Microsoft Office User" w:date="2017-04-13T14:23:00Z">
        <w:r>
          <w:rPr>
            <w:szCs w:val="16"/>
            <w:lang w:val="en-US"/>
          </w:rPr>
          <w:delText>d</w:delText>
        </w:r>
      </w:del>
      <w:r>
        <w:rPr>
          <w:szCs w:val="16"/>
          <w:lang w:val="en-US"/>
        </w:rPr>
        <w:t xml:space="preserve"> technique </w:t>
      </w:r>
      <w:ins w:id="37" w:author="Microsoft Office User" w:date="2017-04-13T14:31:00Z">
        <w:r>
          <w:rPr>
            <w:szCs w:val="16"/>
            <w:lang w:val="en-US"/>
          </w:rPr>
          <w:t xml:space="preserve">based on signal differentiations </w:t>
        </w:r>
      </w:ins>
      <w:ins w:id="38" w:author="Microsoft Office User" w:date="2017-04-13T14:23:00Z">
        <w:r>
          <w:rPr>
            <w:szCs w:val="16"/>
            <w:lang w:val="en-US"/>
          </w:rPr>
          <w:t xml:space="preserve">that </w:t>
        </w:r>
      </w:ins>
      <w:r>
        <w:rPr>
          <w:szCs w:val="16"/>
          <w:lang w:val="en-US"/>
        </w:rPr>
        <w:t>works well for the high signal-to-noise ratio typical of the detection of high energy photons (</w:t>
      </w:r>
      <w:r>
        <w:rPr>
          <w:rFonts w:ascii="Symbol" w:hAnsi="Symbol"/>
          <w:szCs w:val="16"/>
          <w:lang w:val="en-US"/>
        </w:rPr>
        <w:t></w:t>
      </w:r>
      <w:r>
        <w:rPr>
          <w:szCs w:val="16"/>
          <w:lang w:val="en-US"/>
        </w:rPr>
        <w:t xml:space="preserve"> and X-rays). </w:t>
      </w:r>
    </w:p>
    <w:p>
      <w:pPr>
        <w:pStyle w:val="Normal"/>
        <w:ind w:firstLine="720"/>
        <w:jc w:val="both"/>
        <w:pPrChange w:id="0" w:author="Microsoft Office User" w:date="2017-04-13T15:20:00Z">
          <w:pPr>
            <w:jc w:val="both"/>
            <w:ind w:firstLine="720"/>
          </w:pPr>
        </w:pPrChange>
        <w:rPr>
          <w:szCs w:val="16"/>
          <w:lang w:val="en-US"/>
        </w:rPr>
      </w:pPr>
      <w:del w:id="40" w:author="Microsoft Office User" w:date="2017-04-13T14:24:00Z">
        <w:r>
          <w:rPr>
            <w:szCs w:val="16"/>
            <w:lang w:val="en-US"/>
          </w:rPr>
          <w:delText>In the case of</w:delText>
        </w:r>
      </w:del>
      <w:ins w:id="41" w:author="Microsoft Office User" w:date="2017-04-13T14:24:00Z">
        <w:r>
          <w:rPr/>
          <w:t>For</w:t>
        </w:r>
      </w:ins>
      <w:r>
        <w:rPr>
          <w:szCs w:val="16"/>
          <w:lang w:val="en-US"/>
        </w:rPr>
        <w:t xml:space="preserve"> NIR photons</w:t>
      </w:r>
      <w:del w:id="42" w:author="Microsoft Office User" w:date="2017-04-13T14:25:00Z">
        <w:r>
          <w:rPr>
            <w:szCs w:val="16"/>
            <w:lang w:val="en-US"/>
          </w:rPr>
          <w:delText>, with</w:delText>
        </w:r>
      </w:del>
      <w:ins w:id="43" w:author="Microsoft Office User" w:date="2017-04-13T14:25:00Z">
        <w:r>
          <w:rPr>
            <w:szCs w:val="16"/>
            <w:lang w:val="en-US"/>
          </w:rPr>
          <w:t xml:space="preserve"> the</w:t>
        </w:r>
      </w:ins>
      <w:del w:id="44" w:author="Microsoft Office User" w:date="2017-04-13T14:25:00Z">
        <w:r>
          <w:rPr>
            <w:szCs w:val="16"/>
            <w:lang w:val="en-US"/>
          </w:rPr>
          <w:delText xml:space="preserve"> lower</w:delText>
        </w:r>
      </w:del>
      <w:r>
        <w:rPr>
          <w:szCs w:val="16"/>
          <w:lang w:val="en-US"/>
        </w:rPr>
        <w:t xml:space="preserve"> signal-to-noise ratios</w:t>
      </w:r>
      <w:ins w:id="45" w:author="Microsoft Office User" w:date="2017-04-13T14:25:00Z">
        <w:r>
          <w:rPr>
            <w:szCs w:val="16"/>
            <w:lang w:val="en-US"/>
          </w:rPr>
          <w:t xml:space="preserve"> is </w:t>
        </w:r>
      </w:ins>
      <w:ins w:id="46" w:author="Microsoft Office User" w:date="2017-04-13T14:25:00Z">
        <w:r>
          <w:rPr>
            <w:szCs w:val="16"/>
            <w:lang w:val="en-US"/>
          </w:rPr>
          <w:t>lower</w:t>
        </w:r>
      </w:ins>
      <w:r>
        <w:rPr>
          <w:szCs w:val="16"/>
          <w:lang w:val="en-US"/>
        </w:rPr>
        <w:t xml:space="preserve">, </w:t>
      </w:r>
      <w:ins w:id="47" w:author="Microsoft Office User" w:date="2017-04-13T15:18:00Z">
        <w:r>
          <w:rPr>
            <w:szCs w:val="16"/>
            <w:lang w:val="en-US"/>
          </w:rPr>
          <w:t xml:space="preserve">and </w:t>
        </w:r>
      </w:ins>
      <w:ins w:id="48" w:author="Microsoft Office User" w:date="2017-04-13T15:17:00Z">
        <w:r>
          <w:rPr>
            <w:szCs w:val="16"/>
            <w:lang w:val="en-US"/>
          </w:rPr>
          <w:t>the timing accurancy is affected by the bandwidth limitations necessary to reject false positives.</w:t>
        </w:r>
      </w:ins>
    </w:p>
    <w:p>
      <w:pPr>
        <w:pStyle w:val="Normal"/>
        <w:ind w:firstLine="708"/>
        <w:jc w:val="both"/>
        <w:pPrChange w:id="0" w:author="Microsoft Office User" w:date="2017-04-13T15:21:00Z">
          <w:pPr>
            <w:jc w:val="both"/>
            <w:ind w:firstLine="720"/>
          </w:pPr>
        </w:pPrChange>
        <w:rPr>
          <w:szCs w:val="16"/>
          <w:lang w:val="en-US"/>
          <w:del w:id="74" w:author="Microsoft Office User" w:date="2017-04-13T14:32:00Z"/>
        </w:rPr>
      </w:pPr>
      <w:ins w:id="49" w:author="Microsoft Office User" w:date="2017-04-13T15:20:00Z">
        <w:r>
          <w:rPr>
            <w:szCs w:val="16"/>
            <w:lang w:val="en-US"/>
          </w:rPr>
          <w:t xml:space="preserve">Our proposal </w:t>
        </w:r>
      </w:ins>
      <w:ins w:id="50" w:author="Microsoft Office User" w:date="2017-04-13T15:21:00Z">
        <w:r>
          <w:rPr>
            <w:szCs w:val="16"/>
            <w:lang w:val="en-US"/>
          </w:rPr>
          <w:t xml:space="preserve">consists in </w:t>
        </w:r>
      </w:ins>
      <w:ins w:id="51" w:author="Microsoft Office User" w:date="2017-04-13T15:20:00Z">
        <w:r>
          <w:rPr>
            <w:szCs w:val="16"/>
            <w:lang w:val="en-US"/>
          </w:rPr>
          <w:t>refin</w:t>
        </w:r>
      </w:ins>
      <w:ins w:id="52" w:author="Microsoft Office User" w:date="2017-04-13T15:21:00Z">
        <w:r>
          <w:rPr>
            <w:szCs w:val="16"/>
            <w:lang w:val="en-US"/>
          </w:rPr>
          <w:t>ing</w:t>
        </w:r>
      </w:ins>
      <w:ins w:id="53" w:author="Microsoft Office User" w:date="2017-04-13T15:20:00Z">
        <w:r>
          <w:rPr>
            <w:szCs w:val="16"/>
            <w:lang w:val="en-US"/>
          </w:rPr>
          <w:t xml:space="preserve"> the results obtained by signal differentiation </w:t>
        </w:r>
      </w:ins>
      <w:del w:id="54" w:author="Microsoft Office User" w:date="2017-04-13T14:26:00Z">
        <w:r>
          <w:rPr>
            <w:szCs w:val="16"/>
            <w:lang w:val="en-US"/>
          </w:rPr>
          <w:delText>the differentiated signal</w:delText>
        </w:r>
      </w:del>
      <w:del w:id="55" w:author="Microsoft Office User" w:date="2017-04-13T15:18:00Z">
        <w:r>
          <w:rPr>
            <w:szCs w:val="16"/>
            <w:lang w:val="en-US"/>
          </w:rPr>
          <w:delText xml:space="preserve"> often triggers on noise instead of </w:delText>
        </w:r>
      </w:del>
      <w:del w:id="56" w:author="Microsoft Office User" w:date="2017-04-13T14:26:00Z">
        <w:r>
          <w:rPr>
            <w:szCs w:val="16"/>
            <w:lang w:val="en-US"/>
          </w:rPr>
          <w:delText xml:space="preserve">the onset of a </w:delText>
        </w:r>
      </w:del>
      <w:del w:id="57" w:author="Microsoft Office User" w:date="2017-04-13T14:31:00Z">
        <w:r>
          <w:rPr>
            <w:szCs w:val="16"/>
            <w:lang w:val="en-US"/>
          </w:rPr>
          <w:delText>photon</w:delText>
        </w:r>
      </w:del>
      <w:del w:id="58" w:author="Microsoft Office User" w:date="2017-04-13T15:18:00Z">
        <w:r>
          <w:rPr>
            <w:szCs w:val="16"/>
            <w:lang w:val="en-US"/>
          </w:rPr>
          <w:delText>.</w:delText>
        </w:r>
      </w:del>
      <w:del w:id="59" w:author="Microsoft Office User" w:date="2017-04-13T14:24:00Z">
        <w:r>
          <w:rPr>
            <w:szCs w:val="16"/>
            <w:lang w:val="en-US"/>
          </w:rPr>
          <w:delText xml:space="preserve"> </w:delText>
        </w:r>
      </w:del>
      <w:del w:id="60" w:author="Microsoft Office User" w:date="2017-04-13T14:32:00Z">
        <w:r>
          <w:rPr>
            <w:szCs w:val="16"/>
            <w:lang w:val="en-US"/>
          </w:rPr>
          <w:delText>Applying a  low-pass filter to circumvent th</w:delText>
        </w:r>
      </w:del>
      <w:del w:id="61" w:author="Microsoft Office User" w:date="2017-04-13T14:32:00Z">
        <w:r>
          <w:rPr>
            <w:szCs w:val="16"/>
            <w:lang w:val="en-US"/>
          </w:rPr>
          <w:delText>is decreases timing resolution.</w:delText>
        </w:r>
      </w:del>
      <w:del w:id="62" w:author="Microsoft Office User" w:date="2017-04-13T14:25:00Z">
        <w:r>
          <w:rPr>
            <w:szCs w:val="16"/>
            <w:lang w:val="en-US"/>
          </w:rPr>
          <w:delText xml:space="preserve"> </w:delText>
        </w:r>
      </w:del>
      <w:del w:id="63" w:author="Microsoft Office User" w:date="2017-04-13T15:20:00Z">
        <w:r>
          <w:rPr>
            <w:szCs w:val="16"/>
            <w:lang w:val="en-US"/>
          </w:rPr>
          <w:delText xml:space="preserve">Our approach consists in </w:delText>
        </w:r>
      </w:del>
      <w:del w:id="64" w:author="Microsoft Office User" w:date="2017-04-13T14:40:00Z">
        <w:r>
          <w:rPr>
            <w:szCs w:val="16"/>
            <w:lang w:val="en-US"/>
          </w:rPr>
          <w:delText xml:space="preserve">identifying </w:delText>
        </w:r>
      </w:del>
      <w:del w:id="65" w:author="Microsoft Office User" w:date="2017-04-13T14:39:00Z">
        <w:r>
          <w:rPr>
            <w:szCs w:val="16"/>
            <w:lang w:val="en-US"/>
          </w:rPr>
          <w:delText xml:space="preserve">the </w:delText>
        </w:r>
      </w:del>
      <w:del w:id="66" w:author="Microsoft Office User" w:date="2017-04-13T15:20:00Z">
        <w:r>
          <w:rPr>
            <w:szCs w:val="16"/>
            <w:lang w:val="en-US"/>
          </w:rPr>
          <w:delText>detection events</w:delText>
        </w:r>
      </w:del>
      <w:del w:id="67" w:author="Microsoft Office User" w:date="2017-04-13T14:33:00Z">
        <w:r>
          <w:rPr>
            <w:szCs w:val="16"/>
            <w:lang w:val="en-US"/>
          </w:rPr>
          <w:delText>,</w:delText>
        </w:r>
      </w:del>
      <w:del w:id="68" w:author="Microsoft Office User" w:date="2017-04-13T15:20:00Z">
        <w:r>
          <w:rPr>
            <w:szCs w:val="16"/>
            <w:lang w:val="en-US"/>
          </w:rPr>
          <w:delText xml:space="preserve"> and</w:delText>
        </w:r>
      </w:del>
      <w:ins w:id="69" w:author="Microsoft Office User" w:date="2017-04-13T14:41:00Z">
        <w:r>
          <w:rPr>
            <w:szCs w:val="16"/>
            <w:lang w:val="en-US"/>
          </w:rPr>
          <w:t>by</w:t>
        </w:r>
      </w:ins>
      <w:r>
        <w:rPr>
          <w:szCs w:val="16"/>
          <w:lang w:val="en-US"/>
        </w:rPr>
        <w:t xml:space="preserve"> fit</w:t>
      </w:r>
      <w:ins w:id="70" w:author="Microsoft Office User" w:date="2017-04-13T14:42:00Z">
        <w:r>
          <w:rPr>
            <w:szCs w:val="16"/>
            <w:lang w:val="en-US"/>
          </w:rPr>
          <w:t>ting</w:t>
        </w:r>
      </w:ins>
      <w:r>
        <w:rPr>
          <w:szCs w:val="16"/>
          <w:lang w:val="en-US"/>
        </w:rPr>
        <w:t xml:space="preserve"> </w:t>
      </w:r>
      <w:ins w:id="71" w:author="Microsoft Office User" w:date="2017-04-13T15:20:00Z">
        <w:r>
          <w:rPr>
            <w:szCs w:val="16"/>
            <w:lang w:val="en-US"/>
          </w:rPr>
          <w:t xml:space="preserve">the signal </w:t>
        </w:r>
      </w:ins>
      <w:del w:id="72" w:author="Microsoft Office User" w:date="2017-04-13T15:20:00Z">
        <w:r>
          <w:rPr>
            <w:szCs w:val="16"/>
            <w:lang w:val="en-US"/>
          </w:rPr>
          <w:delText xml:space="preserve">it </w:delText>
        </w:r>
      </w:del>
      <w:r>
        <w:rPr>
          <w:szCs w:val="16"/>
          <w:lang w:val="en-US"/>
        </w:rPr>
        <w:t>with a model based on a linear superposition of single-photon traces.</w:t>
      </w:r>
      <w:ins w:id="73" w:author="Microsoft Office User" w:date="2017-04-13T14:32:00Z">
        <w:r>
          <w:rPr>
            <w:szCs w:val="16"/>
            <w:lang w:val="en-US"/>
          </w:rPr>
          <w:t xml:space="preserve"> </w:t>
        </w:r>
      </w:ins>
    </w:p>
    <w:p>
      <w:pPr>
        <w:pStyle w:val="Normal"/>
        <w:ind w:firstLine="708"/>
        <w:jc w:val="both"/>
        <w:pPrChange w:id="0" w:author="Microsoft Office User" w:date="2017-04-13T15:21:00Z">
          <w:pPr>
            <w:jc w:val="both"/>
            <w:ind w:firstLine="720"/>
          </w:pPr>
        </w:pPrChange>
        <w:rPr/>
      </w:pPr>
      <w:r>
        <w:rPr>
          <w:szCs w:val="16"/>
          <w:lang w:val="en-US"/>
        </w:rPr>
        <w:t xml:space="preserve">In </w:t>
      </w:r>
      <w:del w:id="75" w:author="Microsoft Office User" w:date="2017-04-13T14:43:00Z">
        <w:r>
          <w:rPr>
            <w:szCs w:val="16"/>
            <w:lang w:val="en-US"/>
          </w:rPr>
          <w:delText xml:space="preserve">our </w:delText>
        </w:r>
      </w:del>
      <w:ins w:id="76" w:author="Microsoft Office User" w:date="2017-04-13T14:43:00Z">
        <w:r>
          <w:rPr>
            <w:szCs w:val="16"/>
            <w:lang w:val="en-US"/>
          </w:rPr>
          <w:t>the</w:t>
        </w:r>
      </w:ins>
      <w:ins w:id="77" w:author="Microsoft Office User" w:date="2017-04-13T14:43:00Z">
        <w:r>
          <w:rPr>
            <w:szCs w:val="16"/>
            <w:lang w:val="en-US"/>
          </w:rPr>
          <w:t xml:space="preserve"> </w:t>
        </w:r>
      </w:ins>
      <w:r>
        <w:rPr>
          <w:szCs w:val="16"/>
          <w:lang w:val="en-US"/>
        </w:rPr>
        <w:t>experimental demonstration, we modulate a laser diode</w:t>
      </w:r>
      <w:ins w:id="78" w:author="Microsoft Office User" w:date="2017-04-13T14:43:00Z">
        <w:r>
          <w:rPr>
            <w:szCs w:val="16"/>
            <w:lang w:val="en-US"/>
          </w:rPr>
          <w:t xml:space="preserve"> (</w:t>
        </w:r>
      </w:ins>
      <w:del w:id="79" w:author="Microsoft Office User" w:date="2017-04-13T14:43:00Z">
        <w:r>
          <w:rPr>
            <w:szCs w:val="16"/>
            <w:lang w:val="en-US"/>
          </w:rPr>
          <w:delText xml:space="preserve"> with </w:delText>
        </w:r>
      </w:del>
      <w:r>
        <w:rPr>
          <w:szCs w:val="16"/>
          <w:lang w:val="en-US"/>
        </w:rPr>
        <w:t>central wavelength 810 nm</w:t>
      </w:r>
      <w:ins w:id="80" w:author="Microsoft Office User" w:date="2017-04-13T14:44:00Z">
        <w:r>
          <w:rPr>
            <w:szCs w:val="16"/>
            <w:lang w:val="en-US"/>
          </w:rPr>
          <w:t>)</w:t>
        </w:r>
      </w:ins>
      <w:r>
        <w:rPr>
          <w:szCs w:val="16"/>
          <w:lang w:val="en-US"/>
        </w:rPr>
        <w:t xml:space="preserve"> to obtain </w:t>
      </w:r>
      <w:ins w:id="81" w:author="Microsoft Office User" w:date="2017-04-13T14:45:00Z">
        <w:r>
          <w:rPr>
            <w:szCs w:val="16"/>
            <w:lang w:val="en-US"/>
          </w:rPr>
          <w:t xml:space="preserve">4 ns </w:t>
        </w:r>
      </w:ins>
      <w:r>
        <w:rPr>
          <w:szCs w:val="16"/>
          <w:lang w:val="en-US"/>
        </w:rPr>
        <w:t>light pulses</w:t>
      </w:r>
      <w:ins w:id="82" w:author="Microsoft Office User" w:date="2017-04-13T14:46:00Z">
        <w:r>
          <w:rPr>
            <w:szCs w:val="16"/>
            <w:lang w:val="en-US"/>
          </w:rPr>
          <w:t xml:space="preserve"> </w:t>
        </w:r>
      </w:ins>
      <w:del w:id="83" w:author="Microsoft Office User" w:date="2017-04-13T14:46:00Z">
        <w:r>
          <w:rPr>
            <w:szCs w:val="16"/>
            <w:lang w:val="en-US"/>
          </w:rPr>
          <w:delText xml:space="preserve"> </w:delText>
        </w:r>
      </w:del>
      <w:del w:id="84" w:author="Microsoft Office User" w:date="2017-04-13T14:44:00Z">
        <w:r>
          <w:rPr>
            <w:szCs w:val="16"/>
            <w:lang w:val="en-US"/>
          </w:rPr>
          <w:delText xml:space="preserve">of controlled </w:delText>
        </w:r>
      </w:del>
      <w:del w:id="85" w:author="Microsoft Office User" w:date="2017-04-13T14:45:00Z">
        <w:r>
          <w:rPr>
            <w:szCs w:val="16"/>
            <w:lang w:val="en-US"/>
          </w:rPr>
          <w:delText>duration</w:delText>
        </w:r>
      </w:del>
      <w:del w:id="86" w:author="Microsoft Office User" w:date="2017-04-13T14:44:00Z">
        <w:r>
          <w:rPr>
            <w:szCs w:val="16"/>
            <w:lang w:val="en-US"/>
          </w:rPr>
          <w:delText xml:space="preserve"> in the order of nanoseconds and</w:delText>
        </w:r>
      </w:del>
      <w:del w:id="87" w:author="Microsoft Office User" w:date="2017-04-13T14:46:00Z">
        <w:r>
          <w:rPr>
            <w:szCs w:val="16"/>
            <w:lang w:val="en-US"/>
          </w:rPr>
          <w:delText xml:space="preserve"> </w:delText>
        </w:r>
      </w:del>
      <w:del w:id="88" w:author="Microsoft Office User" w:date="2017-04-13T14:44:00Z">
        <w:r>
          <w:rPr>
            <w:szCs w:val="16"/>
            <w:lang w:val="en-US"/>
          </w:rPr>
          <w:delText xml:space="preserve">controlled </w:delText>
        </w:r>
      </w:del>
      <w:del w:id="89" w:author="Microsoft Office User" w:date="2017-04-13T14:46:00Z">
        <w:r>
          <w:rPr>
            <w:szCs w:val="16"/>
            <w:lang w:val="en-US"/>
          </w:rPr>
          <w:delText>intensity. Using trains of 4 ns long pulses with a</w:delText>
        </w:r>
      </w:del>
      <w:ins w:id="90" w:author="Microsoft Office User" w:date="2017-04-13T14:46:00Z">
        <w:r>
          <w:rPr>
            <w:szCs w:val="16"/>
            <w:lang w:val="en-US"/>
          </w:rPr>
          <w:t>at a</w:t>
        </w:r>
      </w:ins>
      <w:r>
        <w:rPr>
          <w:szCs w:val="16"/>
          <w:lang w:val="en-US"/>
        </w:rPr>
        <w:t xml:space="preserve"> repetition rate of 100 kHz</w:t>
      </w:r>
      <w:ins w:id="91" w:author="Microsoft Office User" w:date="2017-04-13T14:47:00Z">
        <w:r>
          <w:rPr>
            <w:szCs w:val="16"/>
            <w:lang w:val="en-US"/>
          </w:rPr>
          <w:t xml:space="preserve"> a</w:t>
        </w:r>
      </w:ins>
      <w:del w:id="92" w:author="Microsoft Office User" w:date="2017-04-13T14:46:00Z">
        <w:r>
          <w:rPr>
            <w:szCs w:val="16"/>
            <w:lang w:val="en-US"/>
          </w:rPr>
          <w:delText xml:space="preserve"> and</w:delText>
        </w:r>
      </w:del>
      <w:ins w:id="93" w:author="Microsoft Office User" w:date="2017-04-13T14:46:00Z">
        <w:r>
          <w:rPr>
            <w:szCs w:val="16"/>
            <w:lang w:val="en-US"/>
          </w:rPr>
          <w:t xml:space="preserve">nd </w:t>
        </w:r>
      </w:ins>
      <w:del w:id="94" w:author="Microsoft Office User" w:date="2017-04-13T14:46:00Z">
        <w:r>
          <w:rPr>
            <w:szCs w:val="16"/>
            <w:lang w:val="en-US"/>
          </w:rPr>
          <w:delText xml:space="preserve"> </w:delText>
        </w:r>
      </w:del>
      <w:r>
        <w:rPr>
          <w:szCs w:val="16"/>
          <w:lang w:val="en-US"/>
        </w:rPr>
        <w:t xml:space="preserve">average number of photons </w:t>
      </w:r>
      <w:del w:id="95" w:author="Microsoft Office User" w:date="2017-04-13T14:47:00Z">
        <w:r>
          <w:rPr>
            <w:szCs w:val="16"/>
            <w:lang w:val="en-US"/>
          </w:rPr>
          <w:delText xml:space="preserve">per </w:delText>
        </w:r>
      </w:del>
      <w:del w:id="96" w:author="Microsoft Office User" w:date="2017-04-13T14:47:00Z">
        <w:r>
          <w:rPr>
            <w:szCs w:val="16"/>
            <w:lang w:val="en-US"/>
          </w:rPr>
          <w:delText xml:space="preserve">pulse </w:delText>
        </w:r>
      </w:del>
      <w:r>
        <w:rPr>
          <w:szCs w:val="16"/>
          <w:lang w:val="en-US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n</m:t>
            </m:r>
          </m:e>
        </m:ba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</m:t>
        </m:r>
      </m:oMath>
      <w:ins w:id="97" w:author="Microsoft Office User" w:date="2017-04-13T14:46:00Z">
        <w:r>
          <w:rPr/>
          <w:t xml:space="preserve"> and record the TES signal using a digital oscilloscope. </w:t>
        </w:r>
      </w:ins>
      <w:del w:id="98" w:author="Microsoft Office User" w:date="2017-04-13T14:48:00Z">
        <w:r>
          <w:rPr>
            <w:szCs w:val="16"/>
            <w:lang w:val="en-US"/>
          </w:rPr>
          <w:delText xml:space="preserve"> </w:delText>
        </w:r>
      </w:del>
      <w:del w:id="99" w:author="Microsoft Office User" w:date="2017-04-13T14:47:00Z">
        <w:r>
          <w:rPr>
            <w:szCs w:val="16"/>
            <w:lang w:val="en-US"/>
          </w:rPr>
          <w:delText>we obtain a collection of sample tra</w:delText>
        </w:r>
      </w:del>
      <w:del w:id="100" w:author="Microsoft Office User" w:date="2017-04-13T14:47:00Z">
        <w:r>
          <w:rPr>
            <w:szCs w:val="16"/>
            <w:lang w:val="en-US"/>
          </w:rPr>
          <w:delText xml:space="preserve">ces. </w:delText>
        </w:r>
      </w:del>
      <w:del w:id="101" w:author="Microsoft Office User" w:date="2017-04-13T14:50:00Z">
        <w:r>
          <w:rPr>
            <w:szCs w:val="16"/>
            <w:lang w:val="en-US"/>
          </w:rPr>
          <w:delText>We select</w:delText>
        </w:r>
      </w:del>
      <w:ins w:id="102" w:author="Microsoft Office User" w:date="2017-04-13T14:51:00Z">
        <w:r>
          <w:rPr>
            <w:szCs w:val="16"/>
            <w:lang w:val="en-US"/>
          </w:rPr>
          <w:t>We select the</w:t>
        </w:r>
      </w:ins>
      <w:r>
        <w:rPr>
          <w:szCs w:val="16"/>
          <w:lang w:val="en-US"/>
        </w:rPr>
        <w:t xml:space="preserve"> traces corresponding to single photon </w:t>
      </w:r>
      <w:del w:id="103" w:author="Microsoft Office User" w:date="2017-04-13T14:50:00Z">
        <w:r>
          <w:rPr>
            <w:szCs w:val="16"/>
            <w:lang w:val="en-US"/>
          </w:rPr>
          <w:delText xml:space="preserve">events </w:delText>
        </w:r>
      </w:del>
      <w:ins w:id="104" w:author="Microsoft Office User" w:date="2017-04-13T14:50:00Z">
        <w:r>
          <w:rPr>
            <w:szCs w:val="16"/>
            <w:lang w:val="en-US"/>
          </w:rPr>
          <w:t>detection</w:t>
        </w:r>
      </w:ins>
      <w:ins w:id="105" w:author="Microsoft Office User" w:date="2017-04-13T14:50:00Z">
        <w:r>
          <w:rPr>
            <w:szCs w:val="16"/>
            <w:lang w:val="en-US"/>
          </w:rPr>
          <w:t xml:space="preserve"> </w:t>
        </w:r>
      </w:ins>
      <w:del w:id="106" w:author="Microsoft Office User" w:date="2017-04-13T14:51:00Z">
        <w:r>
          <w:rPr>
            <w:szCs w:val="16"/>
            <w:lang w:val="en-US"/>
          </w:rPr>
          <w:delText xml:space="preserve">and </w:delText>
        </w:r>
      </w:del>
      <w:ins w:id="107" w:author="Microsoft Office User" w:date="2017-04-13T14:52:00Z">
        <w:r>
          <w:rPr>
            <w:szCs w:val="16"/>
            <w:lang w:val="en-US"/>
          </w:rPr>
          <w:t>and use them</w:t>
        </w:r>
      </w:ins>
      <w:del w:id="108" w:author="Microsoft Office User" w:date="2017-04-13T14:52:00Z">
        <w:r>
          <w:rPr>
            <w:szCs w:val="16"/>
            <w:lang w:val="en-US"/>
          </w:rPr>
          <w:delText>use</w:delText>
        </w:r>
      </w:del>
      <w:del w:id="109" w:author="Microsoft Office User" w:date="2017-04-13T14:51:00Z">
        <w:r>
          <w:rPr>
            <w:szCs w:val="16"/>
            <w:lang w:val="en-US"/>
          </w:rPr>
          <w:delText xml:space="preserve"> them</w:delText>
        </w:r>
      </w:del>
      <w:r>
        <w:rPr>
          <w:szCs w:val="16"/>
          <w:lang w:val="en-US"/>
        </w:rPr>
        <w:t xml:space="preserve"> to create a</w:t>
      </w:r>
      <w:ins w:id="110" w:author="Microsoft Office User" w:date="2017-04-13T14:52:00Z">
        <w:r>
          <w:rPr>
            <w:szCs w:val="16"/>
            <w:lang w:val="en-US"/>
          </w:rPr>
          <w:t xml:space="preserve"> model of the detector response</w:t>
        </w:r>
      </w:ins>
      <w:del w:id="111" w:author="Microsoft Office User" w:date="2017-04-13T14:52:00Z">
        <w:r>
          <w:rPr>
            <w:szCs w:val="16"/>
            <w:lang w:val="en-US"/>
          </w:rPr>
          <w:delText xml:space="preserve"> model for the single photon detection trace</w:delText>
        </w:r>
      </w:del>
      <w:r>
        <w:rPr>
          <w:szCs w:val="16"/>
          <w:lang w:val="en-US"/>
        </w:rPr>
        <w:t>.</w:t>
      </w:r>
    </w:p>
    <w:p>
      <w:pPr>
        <w:pStyle w:val="Normal"/>
        <w:ind w:firstLine="720"/>
        <w:jc w:val="both"/>
        <w:rPr>
          <w:szCs w:val="16"/>
          <w:lang w:val="en-US"/>
          <w:ins w:id="130" w:author="Microsoft Office User" w:date="2017-04-13T15:10:00Z"/>
        </w:rPr>
      </w:pPr>
      <w:r>
        <w:rPr>
          <w:szCs w:val="16"/>
          <w:lang w:val="en-US"/>
        </w:rPr>
        <w:t xml:space="preserve">We then switch the laser diode to continuous wave, record the signal as 10 </w:t>
      </w:r>
      <w:r>
        <w:rPr>
          <w:rFonts w:ascii="Symbol" w:hAnsi="Symbol"/>
          <w:szCs w:val="16"/>
          <w:lang w:val="en-US"/>
        </w:rPr>
        <w:t></w:t>
      </w:r>
      <w:r>
        <w:rPr>
          <w:szCs w:val="16"/>
          <w:lang w:val="en-US"/>
        </w:rPr>
        <w:t>s long traces, and select all the traces containing two photons.</w:t>
      </w:r>
      <w:del w:id="112" w:author="Microsoft Office User" w:date="2017-04-13T15:09:00Z">
        <w:r>
          <w:rPr>
            <w:szCs w:val="16"/>
            <w:lang w:val="en-US"/>
          </w:rPr>
          <w:delText xml:space="preserve"> </w:delText>
        </w:r>
      </w:del>
      <w:ins w:id="113" w:author="Microsoft Office User" w:date="2017-04-13T15:09:00Z">
        <w:r>
          <w:rPr>
            <w:szCs w:val="16"/>
            <w:lang w:val="en-US"/>
          </w:rPr>
          <w:t xml:space="preserve"> </w:t>
        </w:r>
      </w:ins>
      <w:ins w:id="114" w:author="Microsoft Office User" w:date="2017-04-13T15:07:00Z">
        <w:r>
          <w:rPr>
            <w:szCs w:val="16"/>
            <w:lang w:val="en-US"/>
          </w:rPr>
          <w:t>We apply</w:t>
        </w:r>
      </w:ins>
      <w:ins w:id="115" w:author="Microsoft Office User" w:date="2017-04-13T15:23:00Z">
        <w:r>
          <w:rPr>
            <w:szCs w:val="16"/>
            <w:lang w:val="en-US"/>
          </w:rPr>
          <w:t xml:space="preserve"> a low-pass filter to the signal and </w:t>
        </w:r>
      </w:ins>
      <w:ins w:id="116" w:author="Microsoft Office User" w:date="2017-04-13T15:24:00Z">
        <w:r>
          <w:rPr>
            <w:szCs w:val="16"/>
            <w:lang w:val="en-US"/>
          </w:rPr>
          <w:t>estimate the time-tags by</w:t>
        </w:r>
      </w:ins>
      <w:ins w:id="117" w:author="Microsoft Office User" w:date="2017-04-13T15:07:00Z">
        <w:r>
          <w:rPr>
            <w:szCs w:val="16"/>
            <w:lang w:val="en-US"/>
          </w:rPr>
          <w:t xml:space="preserve"> </w:t>
        </w:r>
      </w:ins>
      <w:ins w:id="118" w:author="Microsoft Office User" w:date="2017-04-13T15:00:00Z">
        <w:r>
          <w:rPr>
            <w:szCs w:val="16"/>
            <w:lang w:val="en-US"/>
          </w:rPr>
          <w:t>differentiation</w:t>
        </w:r>
      </w:ins>
      <w:ins w:id="119" w:author="Microsoft Office User" w:date="2017-04-13T15:24:00Z">
        <w:r>
          <w:rPr>
            <w:szCs w:val="16"/>
            <w:lang w:val="en-US"/>
          </w:rPr>
          <w:t xml:space="preserve">. </w:t>
        </w:r>
      </w:ins>
      <w:del w:id="120" w:author="Microsoft Office User" w:date="2017-04-13T15:06:00Z">
        <w:r>
          <w:rPr>
            <w:szCs w:val="16"/>
            <w:lang w:val="en-US"/>
          </w:rPr>
          <w:delText>I</w:delText>
        </w:r>
      </w:del>
      <w:ins w:id="121" w:author="Microsoft Office User" w:date="2017-04-13T15:24:00Z">
        <w:r>
          <w:rPr>
            <w:szCs w:val="16"/>
            <w:lang w:val="en-US"/>
          </w:rPr>
          <w:t xml:space="preserve">When </w:t>
        </w:r>
      </w:ins>
      <w:del w:id="122" w:author="Microsoft Office User" w:date="2017-04-13T15:24:00Z">
        <w:r>
          <w:rPr>
            <w:szCs w:val="16"/>
            <w:lang w:val="en-US"/>
          </w:rPr>
          <w:delText xml:space="preserve">f </w:delText>
        </w:r>
      </w:del>
      <w:r>
        <w:rPr>
          <w:szCs w:val="16"/>
          <w:lang w:val="en-US"/>
        </w:rPr>
        <w:t>the individual photon detection events are sufficiently separated,</w:t>
      </w:r>
      <w:ins w:id="123" w:author="Microsoft Office User" w:date="2017-04-13T15:03:00Z">
        <w:r>
          <w:rPr>
            <w:szCs w:val="16"/>
            <w:lang w:val="en-US"/>
          </w:rPr>
          <w:t xml:space="preserve"> we obtain two ti</w:t>
        </w:r>
      </w:ins>
      <w:ins w:id="124" w:author="Microsoft Office User" w:date="2017-04-13T15:04:00Z">
        <w:r>
          <w:rPr>
            <w:szCs w:val="16"/>
            <w:lang w:val="en-US"/>
          </w:rPr>
          <w:t>me-</w:t>
        </w:r>
      </w:ins>
      <w:ins w:id="125" w:author="Microsoft Office User" w:date="2017-04-13T15:03:00Z">
        <w:r>
          <w:rPr>
            <w:szCs w:val="16"/>
            <w:lang w:val="en-US"/>
          </w:rPr>
          <w:t>tags</w:t>
        </w:r>
      </w:ins>
      <w:ins w:id="126" w:author="Microsoft Office User" w:date="2017-04-13T15:09:00Z">
        <w:r>
          <w:rPr>
            <w:szCs w:val="16"/>
            <w:lang w:val="en-US"/>
          </w:rPr>
          <w:t xml:space="preserve"> which </w:t>
        </w:r>
      </w:ins>
      <w:del w:id="127" w:author="Microsoft Office User" w:date="2017-04-13T15:00:00Z">
        <w:r>
          <w:rPr>
            <w:szCs w:val="16"/>
            <w:lang w:val="en-US"/>
          </w:rPr>
          <w:delText xml:space="preserve"> we obtain an initial estimation of the arrival-time using a low-pass filter and differentiation</w:delText>
        </w:r>
      </w:del>
      <w:del w:id="128" w:author="Microsoft Office User" w:date="2017-04-13T15:03:00Z">
        <w:r>
          <w:rPr>
            <w:szCs w:val="16"/>
            <w:lang w:val="en-US"/>
          </w:rPr>
          <w:delText>. This estimated times are subsequently used</w:delText>
        </w:r>
      </w:del>
      <w:ins w:id="129" w:author="Microsoft Office User" w:date="2017-04-13T15:06:00Z">
        <w:r>
          <w:rPr>
            <w:szCs w:val="16"/>
            <w:lang w:val="en-US"/>
          </w:rPr>
          <w:t>are used</w:t>
        </w:r>
      </w:ins>
      <w:r>
        <w:rPr>
          <w:szCs w:val="16"/>
          <w:lang w:val="en-US"/>
        </w:rPr>
        <w:t xml:space="preserve"> to initialise a least-squares fit on the unfiltered trace.</w:t>
      </w:r>
    </w:p>
    <w:p>
      <w:pPr>
        <w:pStyle w:val="Normal"/>
        <w:ind w:firstLine="720"/>
        <w:jc w:val="both"/>
        <w:rPr/>
      </w:pPr>
      <w:del w:id="131" w:author="Microsoft Office User" w:date="2017-04-13T15:25:00Z">
        <w:r>
          <w:rPr/>
        </w:r>
      </w:del>
    </w:p>
    <w:p>
      <w:pPr>
        <w:pStyle w:val="Normal"/>
        <w:ind w:firstLine="720"/>
        <w:jc w:val="both"/>
        <w:rPr/>
      </w:pPr>
      <w:r>
        <w:rPr>
          <w:szCs w:val="16"/>
          <w:lang w:val="en-US"/>
        </w:rPr>
        <w:t xml:space="preserve">For </w:t>
      </w:r>
      <w:ins w:id="133" w:author="Microsoft Office User" w:date="2017-04-13T15:26:00Z">
        <w:r>
          <w:rPr>
            <w:szCs w:val="16"/>
            <w:lang w:val="en-US"/>
          </w:rPr>
          <w:t xml:space="preserve">overlapping </w:t>
        </w:r>
      </w:ins>
      <w:r>
        <w:rPr>
          <w:szCs w:val="16"/>
          <w:lang w:val="en-US"/>
        </w:rPr>
        <w:t xml:space="preserve">pulses </w:t>
      </w:r>
      <w:ins w:id="134" w:author="Microsoft Office User" w:date="2017-04-13T15:26:00Z">
        <w:r>
          <w:rPr>
            <w:szCs w:val="16"/>
            <w:lang w:val="en-US"/>
          </w:rPr>
          <w:t xml:space="preserve">we obtain a single initial time-tag. </w:t>
        </w:r>
      </w:ins>
      <w:del w:id="135" w:author="Microsoft Office User" w:date="2017-04-13T15:26:00Z">
        <w:r>
          <w:rPr>
            <w:szCs w:val="16"/>
            <w:lang w:val="en-US"/>
          </w:rPr>
          <w:delText>separated by less than the rise time of the single photon event w</w:delText>
        </w:r>
      </w:del>
      <w:ins w:id="136" w:author="Microsoft Office User" w:date="2017-04-13T15:26:00Z">
        <w:r>
          <w:rPr>
            <w:szCs w:val="16"/>
            <w:lang w:val="en-US"/>
          </w:rPr>
          <w:t>In this case, w</w:t>
        </w:r>
      </w:ins>
      <w:r>
        <w:rPr>
          <w:szCs w:val="16"/>
          <w:lang w:val="en-US"/>
        </w:rPr>
        <w:t xml:space="preserve">e </w:t>
      </w:r>
      <w:ins w:id="137" w:author="Microsoft Office User" w:date="2017-04-13T15:27:00Z">
        <w:r>
          <w:rPr>
            <w:szCs w:val="16"/>
            <w:lang w:val="en-US"/>
          </w:rPr>
          <w:t xml:space="preserve">fit the signal with a </w:t>
        </w:r>
      </w:ins>
      <w:del w:id="138" w:author="Microsoft Office User" w:date="2017-04-13T15:27:00Z">
        <w:r>
          <w:rPr>
            <w:szCs w:val="16"/>
            <w:lang w:val="en-US"/>
          </w:rPr>
          <w:delText xml:space="preserve">perform a </w:delText>
        </w:r>
      </w:del>
      <w:r>
        <w:rPr>
          <w:szCs w:val="16"/>
          <w:lang w:val="en-US"/>
        </w:rPr>
        <w:t xml:space="preserve">Monte-Carlo Markov Chain </w:t>
      </w:r>
      <w:del w:id="139" w:author="Microsoft Office User" w:date="2017-04-13T15:28:00Z">
        <w:r>
          <w:rPr>
            <w:szCs w:val="16"/>
            <w:lang w:val="en-US"/>
          </w:rPr>
          <w:delText xml:space="preserve">fit on the signal </w:delText>
        </w:r>
      </w:del>
      <w:r>
        <w:rPr>
          <w:szCs w:val="16"/>
          <w:lang w:val="en-US"/>
        </w:rPr>
        <w:t xml:space="preserve">(see Figure 1), </w:t>
      </w:r>
      <w:del w:id="140" w:author="Microsoft Office User" w:date="2017-04-13T15:28:00Z">
        <w:r>
          <w:rPr>
            <w:szCs w:val="16"/>
            <w:lang w:val="en-US"/>
          </w:rPr>
          <w:delText xml:space="preserve">including </w:delText>
        </w:r>
      </w:del>
      <w:ins w:id="141" w:author="Microsoft Office User" w:date="2017-04-13T15:28:00Z">
        <w:r>
          <w:rPr>
            <w:szCs w:val="16"/>
            <w:lang w:val="en-US"/>
          </w:rPr>
          <w:t xml:space="preserve">using </w:t>
        </w:r>
      </w:ins>
      <w:r>
        <w:rPr>
          <w:szCs w:val="16"/>
          <w:lang w:val="en-US"/>
        </w:rPr>
        <w:t>the expected amplitude distribution as priors.</w:t>
      </w:r>
    </w:p>
    <w:p>
      <w:pPr>
        <w:pStyle w:val="Normal"/>
        <w:ind w:firstLine="720"/>
        <w:jc w:val="both"/>
        <w:rPr/>
      </w:pPr>
      <w:ins w:id="142" w:author="Microsoft Office User" w:date="2017-04-13T15:28:00Z">
        <w:r>
          <w:rPr>
            <w:szCs w:val="16"/>
            <w:lang w:val="en-US"/>
          </w:rPr>
          <w:t xml:space="preserve">This methods resolves </w:t>
        </w:r>
      </w:ins>
      <w:del w:id="143" w:author="Microsoft Office User" w:date="2017-04-13T15:28:00Z">
        <w:r>
          <w:rPr>
            <w:szCs w:val="16"/>
            <w:lang w:val="en-US"/>
          </w:rPr>
          <w:delText xml:space="preserve">In this way, </w:delText>
        </w:r>
      </w:del>
      <w:r>
        <w:rPr>
          <w:szCs w:val="16"/>
          <w:lang w:val="en-US"/>
        </w:rPr>
        <w:t xml:space="preserve">arrival-time differences of ~90 ns </w:t>
      </w:r>
      <w:del w:id="144" w:author="Microsoft Office User" w:date="2017-04-13T15:28:00Z">
        <w:r>
          <w:rPr>
            <w:szCs w:val="16"/>
            <w:lang w:val="en-US"/>
          </w:rPr>
          <w:delText xml:space="preserve">can be estimated </w:delText>
        </w:r>
      </w:del>
      <w:r>
        <w:rPr>
          <w:szCs w:val="16"/>
          <w:lang w:val="en-US"/>
        </w:rPr>
        <w:t xml:space="preserve">with an accuracy (fwhm) of ~60 ns. </w:t>
      </w:r>
      <w:bookmarkStart w:id="0" w:name="_GoBack"/>
      <w:bookmarkEnd w:id="0"/>
      <w:r>
        <w:rPr>
          <w:szCs w:val="16"/>
          <w:lang w:val="en-US"/>
        </w:rPr>
        <w:t>We  obtain an arrival-time difference distribution that agrees well with our prediction (see Figure 2).</w:t>
      </w:r>
    </w:p>
    <w:tbl>
      <w:tblPr>
        <w:tblW w:w="907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535"/>
        <w:gridCol w:w="4534"/>
      </w:tblGrid>
      <w:tr>
        <w:trPr/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10510" cy="2107565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510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153670</wp:posOffset>
                  </wp:positionV>
                  <wp:extent cx="2539365" cy="1975485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365" cy="19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Fig 1. </w:t>
            </w:r>
            <w:r>
              <w:rPr>
                <w:sz w:val="16"/>
                <w:szCs w:val="16"/>
              </w:rPr>
              <w:t>Bayesian-fitted (black) 2-photon signal (grey) composed of two laser diode pulse excitations (red, blue) separated by ~90ns, comparable to the rise time of a single photon pulse.</w:t>
            </w:r>
          </w:p>
        </w:tc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>
                <w:b/>
                <w:sz w:val="16"/>
                <w:szCs w:val="16"/>
                <w:lang w:val="en-US"/>
              </w:rPr>
              <w:t>Fig 2.</w:t>
            </w:r>
            <w:r>
              <w:rPr>
                <w:sz w:val="16"/>
                <w:szCs w:val="16"/>
                <w:lang w:val="en-US"/>
              </w:rPr>
              <w:t xml:space="preserve"> Arrival-time separation histogram of a continuously running LD. Bin size = 250~ns. Error bars indicate Poissonian standard deviation. Green line: Theoretical prediction. Due to the finite duration of our oscilloscope traces, the coincidence probability of two photons decreases with increasing separation.</w:t>
            </w:r>
          </w:p>
        </w:tc>
      </w:tr>
    </w:tbl>
    <w:p>
      <w:pPr>
        <w:pStyle w:val="Normal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right="562" w:hanging="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spacing w:before="0" w:after="120"/>
        <w:ind w:right="562" w:hanging="0"/>
        <w:jc w:val="both"/>
        <w:rPr/>
      </w:pPr>
      <w:r>
        <w:rPr>
          <w:b/>
          <w:lang w:val="en-US"/>
        </w:rPr>
        <w:t>References</w:t>
      </w:r>
    </w:p>
    <w:p>
      <w:pPr>
        <w:pStyle w:val="References"/>
        <w:numPr>
          <w:ilvl w:val="0"/>
          <w:numId w:val="1"/>
        </w:numPr>
        <w:rPr/>
      </w:pPr>
      <w:r>
        <w:rPr/>
        <w:t>A. E. Lita et al., "Superconducting transition-edge sensors optimized for high-efficiency photon-number resolving detectors," Proc. SPIE 7681, Advanced Photon Counting Techniques IV, 76810D, April 2010.</w:t>
      </w:r>
    </w:p>
    <w:p>
      <w:pPr>
        <w:pStyle w:val="References"/>
        <w:numPr>
          <w:ilvl w:val="0"/>
          <w:numId w:val="1"/>
        </w:numPr>
        <w:rPr/>
      </w:pPr>
      <w:r>
        <w:rPr/>
        <w:t>T. Gerrits et al., “Superconducting Transition Edge Sensors for Quantum Optics”, Superconducting Devices in Quantum Optics, Quantum Science and Technology, Springer, 2016.</w:t>
      </w:r>
    </w:p>
    <w:p>
      <w:pPr>
        <w:pStyle w:val="References"/>
        <w:numPr>
          <w:ilvl w:val="0"/>
          <w:numId w:val="1"/>
        </w:numPr>
        <w:spacing w:before="0" w:after="50"/>
        <w:ind w:left="0" w:right="540" w:hanging="0"/>
        <w:rPr/>
      </w:pPr>
      <w:r>
        <w:rPr/>
        <w:t>J. W. Fowler et al., "Microcalorimeter spectroscopy at high pulse rates: a multi-pulse fitting technique," ApJS 219, 35, August 2015.</w:t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trackRevisions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KopfzeileZchn" w:customStyle="1">
    <w:name w:val="Kopfzeile Zchn"/>
    <w:basedOn w:val="AbsatzStandardschriftart"/>
    <w:qFormat/>
    <w:rPr>
      <w:rFonts w:ascii="Times New Roman" w:hAnsi="Times New Roman" w:cs="Times New Roman"/>
      <w:sz w:val="20"/>
      <w:szCs w:val="20"/>
      <w:lang w:val="fr-FR"/>
    </w:rPr>
  </w:style>
  <w:style w:type="character" w:styleId="TitelZchn" w:customStyle="1">
    <w:name w:val="Titel Zchn"/>
    <w:basedOn w:val="AbsatzStandardschriftart"/>
    <w:qFormat/>
    <w:rPr>
      <w:rFonts w:ascii="Times New Roman" w:hAnsi="Times New Roman" w:cs="Times New Roman"/>
      <w:b/>
      <w:bCs/>
      <w:sz w:val="20"/>
      <w:szCs w:val="20"/>
      <w:lang w:val="fr-FR"/>
    </w:rPr>
  </w:style>
  <w:style w:type="character" w:styleId="Strong">
    <w:name w:val="Strong"/>
    <w:basedOn w:val="AbsatzStandardschriftart"/>
    <w:qFormat/>
    <w:rPr>
      <w:b/>
      <w:bCs/>
    </w:rPr>
  </w:style>
  <w:style w:type="character" w:styleId="Emphasis">
    <w:name w:val="Emphasis"/>
    <w:basedOn w:val="AbsatzStandardschriftart"/>
    <w:qFormat/>
    <w:rPr>
      <w:i/>
      <w:iCs/>
    </w:rPr>
  </w:style>
  <w:style w:type="character" w:styleId="SprechblasentextZchn" w:customStyle="1">
    <w:name w:val="Sprechblasentext Zchn"/>
    <w:basedOn w:val="AbsatzStandardschriftart"/>
    <w:qFormat/>
    <w:rPr>
      <w:rFonts w:ascii="Tahoma" w:hAnsi="Tahoma" w:cs="Tahoma"/>
      <w:sz w:val="16"/>
      <w:szCs w:val="16"/>
      <w:lang w:val="fr-FR"/>
    </w:rPr>
  </w:style>
  <w:style w:type="character" w:styleId="FuzeileZchn" w:customStyle="1">
    <w:name w:val="Fußzeile Zchn"/>
    <w:basedOn w:val="AbsatzStandardschriftart"/>
    <w:qFormat/>
    <w:rPr>
      <w:rFonts w:ascii="Times New Roman" w:hAnsi="Times New Roman" w:cs="Times New Roman"/>
      <w:sz w:val="20"/>
      <w:szCs w:val="20"/>
      <w:lang w:val="fr-F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432a"/>
    <w:rPr>
      <w:rFonts w:ascii="Tahoma" w:hAnsi="Tahoma" w:cs="Tahoma"/>
      <w:sz w:val="16"/>
      <w:szCs w:val="16"/>
      <w:lang w:val="fr-FR" w:eastAsia="zh-CN"/>
    </w:rPr>
  </w:style>
  <w:style w:type="character" w:styleId="InternetLink" w:customStyle="1">
    <w:name w:val="Internet Link"/>
    <w:basedOn w:val="DefaultParagraphFont"/>
    <w:uiPriority w:val="99"/>
    <w:unhideWhenUsed/>
    <w:rsid w:val="00aa1dda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466d6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fr-FR" w:eastAsia="zh-CN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sz w:val="20"/>
    </w:rPr>
  </w:style>
  <w:style w:type="character" w:styleId="ListLabel74" w:customStyle="1">
    <w:name w:val="ListLabel 74"/>
    <w:qFormat/>
    <w:rPr>
      <w:sz w:val="20"/>
    </w:rPr>
  </w:style>
  <w:style w:type="character" w:styleId="ListLabel75" w:customStyle="1">
    <w:name w:val="ListLabel 75"/>
    <w:qFormat/>
    <w:rPr>
      <w:sz w:val="20"/>
    </w:rPr>
  </w:style>
  <w:style w:type="character" w:styleId="ListLabel76" w:customStyle="1">
    <w:name w:val="ListLabel 76"/>
    <w:qFormat/>
    <w:rPr>
      <w:sz w:val="20"/>
    </w:rPr>
  </w:style>
  <w:style w:type="character" w:styleId="ListLabel77" w:customStyle="1">
    <w:name w:val="ListLabel 77"/>
    <w:qFormat/>
    <w:rPr>
      <w:sz w:val="20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sz w:val="20"/>
    </w:rPr>
  </w:style>
  <w:style w:type="character" w:styleId="ListLabel97" w:customStyle="1">
    <w:name w:val="ListLabel 97"/>
    <w:qFormat/>
    <w:rPr>
      <w:sz w:val="20"/>
    </w:rPr>
  </w:style>
  <w:style w:type="character" w:styleId="ListLabel98" w:customStyle="1">
    <w:name w:val="ListLabel 98"/>
    <w:qFormat/>
    <w:rPr>
      <w:sz w:val="20"/>
    </w:rPr>
  </w:style>
  <w:style w:type="character" w:styleId="ListLabel99" w:customStyle="1">
    <w:name w:val="ListLabel 99"/>
    <w:qFormat/>
    <w:rPr>
      <w:sz w:val="20"/>
    </w:rPr>
  </w:style>
  <w:style w:type="character" w:styleId="ListLabel100" w:customStyle="1">
    <w:name w:val="ListLabel 100"/>
    <w:qFormat/>
    <w:rPr>
      <w:sz w:val="20"/>
    </w:rPr>
  </w:style>
  <w:style w:type="character" w:styleId="ListLabel101" w:customStyle="1">
    <w:name w:val="ListLabel 101"/>
    <w:qFormat/>
    <w:rPr>
      <w:sz w:val="20"/>
    </w:rPr>
  </w:style>
  <w:style w:type="character" w:styleId="ListLabel102" w:customStyle="1">
    <w:name w:val="ListLabel 102"/>
    <w:qFormat/>
    <w:rPr>
      <w:sz w:val="20"/>
    </w:rPr>
  </w:style>
  <w:style w:type="character" w:styleId="ListLabel103" w:customStyle="1">
    <w:name w:val="ListLabel 103"/>
    <w:qFormat/>
    <w:rPr>
      <w:sz w:val="20"/>
    </w:rPr>
  </w:style>
  <w:style w:type="character" w:styleId="ListLabel104" w:customStyle="1">
    <w:name w:val="ListLabel 104"/>
    <w:qFormat/>
    <w:rPr>
      <w:sz w:val="20"/>
    </w:rPr>
  </w:style>
  <w:style w:type="character" w:styleId="ListLabel105" w:customStyle="1">
    <w:name w:val="ListLabel 105"/>
    <w:qFormat/>
    <w:rPr>
      <w:sz w:val="20"/>
    </w:rPr>
  </w:style>
  <w:style w:type="character" w:styleId="ListLabel106" w:customStyle="1">
    <w:name w:val="ListLabel 106"/>
    <w:qFormat/>
    <w:rPr>
      <w:sz w:val="20"/>
    </w:rPr>
  </w:style>
  <w:style w:type="character" w:styleId="ListLabel107" w:customStyle="1">
    <w:name w:val="ListLabel 107"/>
    <w:qFormat/>
    <w:rPr>
      <w:sz w:val="20"/>
    </w:rPr>
  </w:style>
  <w:style w:type="character" w:styleId="ListLabel108" w:customStyle="1">
    <w:name w:val="ListLabel 108"/>
    <w:qFormat/>
    <w:rPr>
      <w:sz w:val="20"/>
    </w:rPr>
  </w:style>
  <w:style w:type="character" w:styleId="ListLabel109" w:customStyle="1">
    <w:name w:val="ListLabel 109"/>
    <w:qFormat/>
    <w:rPr>
      <w:sz w:val="20"/>
    </w:rPr>
  </w:style>
  <w:style w:type="character" w:styleId="ListLabel110" w:customStyle="1">
    <w:name w:val="ListLabel 110"/>
    <w:qFormat/>
    <w:rPr>
      <w:sz w:val="20"/>
    </w:rPr>
  </w:style>
  <w:style w:type="character" w:styleId="ListLabel111" w:customStyle="1">
    <w:name w:val="ListLabel 111"/>
    <w:qFormat/>
    <w:rPr>
      <w:sz w:val="20"/>
    </w:rPr>
  </w:style>
  <w:style w:type="character" w:styleId="ListLabel112" w:customStyle="1">
    <w:name w:val="ListLabel 112"/>
    <w:qFormat/>
    <w:rPr>
      <w:sz w:val="20"/>
    </w:rPr>
  </w:style>
  <w:style w:type="character" w:styleId="ListLabel113" w:customStyle="1">
    <w:name w:val="ListLabel 113"/>
    <w:qFormat/>
    <w:rPr>
      <w:sz w:val="20"/>
    </w:rPr>
  </w:style>
  <w:style w:type="character" w:styleId="ListLabel114" w:customStyle="1">
    <w:name w:val="ListLabel 114"/>
    <w:qFormat/>
    <w:rPr>
      <w:sz w:val="20"/>
    </w:rPr>
  </w:style>
  <w:style w:type="character" w:styleId="ListLabel115" w:customStyle="1">
    <w:name w:val="ListLabel 115"/>
    <w:qFormat/>
    <w:rPr>
      <w:sz w:val="20"/>
    </w:rPr>
  </w:style>
  <w:style w:type="character" w:styleId="ListLabel116" w:customStyle="1">
    <w:name w:val="ListLabel 116"/>
    <w:qFormat/>
    <w:rPr>
      <w:sz w:val="20"/>
    </w:rPr>
  </w:style>
  <w:style w:type="character" w:styleId="ListLabel117" w:customStyle="1">
    <w:name w:val="ListLabel 117"/>
    <w:qFormat/>
    <w:rPr>
      <w:sz w:val="20"/>
    </w:rPr>
  </w:style>
  <w:style w:type="character" w:styleId="ListLabel118" w:customStyle="1">
    <w:name w:val="ListLabel 118"/>
    <w:qFormat/>
    <w:rPr>
      <w:sz w:val="20"/>
    </w:rPr>
  </w:style>
  <w:style w:type="character" w:styleId="ListLabel119" w:customStyle="1">
    <w:name w:val="ListLabel 119"/>
    <w:qFormat/>
    <w:rPr>
      <w:sz w:val="20"/>
    </w:rPr>
  </w:style>
  <w:style w:type="character" w:styleId="ListLabel120" w:customStyle="1">
    <w:name w:val="ListLabel 120"/>
    <w:qFormat/>
    <w:rPr>
      <w:sz w:val="20"/>
    </w:rPr>
  </w:style>
  <w:style w:type="character" w:styleId="ListLabel121" w:customStyle="1">
    <w:name w:val="ListLabel 121"/>
    <w:qFormat/>
    <w:rPr>
      <w:sz w:val="20"/>
    </w:rPr>
  </w:style>
  <w:style w:type="character" w:styleId="ListLabel122" w:customStyle="1">
    <w:name w:val="ListLabel 122"/>
    <w:qFormat/>
    <w:rPr>
      <w:sz w:val="20"/>
    </w:rPr>
  </w:style>
  <w:style w:type="character" w:styleId="ListLabel123" w:customStyle="1">
    <w:name w:val="ListLabel 123"/>
    <w:qFormat/>
    <w:rPr>
      <w:sz w:val="20"/>
    </w:rPr>
  </w:style>
  <w:style w:type="character" w:styleId="ListLabel124" w:customStyle="1">
    <w:name w:val="ListLabel 124"/>
    <w:qFormat/>
    <w:rPr>
      <w:sz w:val="20"/>
    </w:rPr>
  </w:style>
  <w:style w:type="character" w:styleId="ListLabel125" w:customStyle="1">
    <w:name w:val="ListLabel 125"/>
    <w:qFormat/>
    <w:rPr>
      <w:sz w:val="20"/>
    </w:rPr>
  </w:style>
  <w:style w:type="character" w:styleId="ListLabel126" w:customStyle="1">
    <w:name w:val="ListLabel 126"/>
    <w:qFormat/>
    <w:rPr>
      <w:sz w:val="20"/>
    </w:rPr>
  </w:style>
  <w:style w:type="character" w:styleId="ListLabel127" w:customStyle="1">
    <w:name w:val="ListLabel 127"/>
    <w:qFormat/>
    <w:rPr>
      <w:sz w:val="20"/>
    </w:rPr>
  </w:style>
  <w:style w:type="character" w:styleId="ListLabel128" w:customStyle="1">
    <w:name w:val="ListLabel 128"/>
    <w:qFormat/>
    <w:rPr>
      <w:sz w:val="20"/>
    </w:rPr>
  </w:style>
  <w:style w:type="character" w:styleId="ListLabel129" w:customStyle="1">
    <w:name w:val="ListLabel 129"/>
    <w:qFormat/>
    <w:rPr>
      <w:sz w:val="20"/>
    </w:rPr>
  </w:style>
  <w:style w:type="character" w:styleId="ListLabel130" w:customStyle="1">
    <w:name w:val="ListLabel 130"/>
    <w:qFormat/>
    <w:rPr>
      <w:sz w:val="20"/>
    </w:rPr>
  </w:style>
  <w:style w:type="character" w:styleId="ListLabel131" w:customStyle="1">
    <w:name w:val="ListLabel 131"/>
    <w:qFormat/>
    <w:rPr>
      <w:sz w:val="20"/>
    </w:rPr>
  </w:style>
  <w:style w:type="character" w:styleId="ListLabel132" w:customStyle="1">
    <w:name w:val="ListLabel 132"/>
    <w:qFormat/>
    <w:rPr>
      <w:sz w:val="20"/>
    </w:rPr>
  </w:style>
  <w:style w:type="character" w:styleId="ListLabel133" w:customStyle="1">
    <w:name w:val="ListLabel 133"/>
    <w:qFormat/>
    <w:rPr>
      <w:sz w:val="20"/>
    </w:rPr>
  </w:style>
  <w:style w:type="character" w:styleId="ListLabel134" w:customStyle="1">
    <w:name w:val="ListLabel 134"/>
    <w:qFormat/>
    <w:rPr>
      <w:sz w:val="20"/>
    </w:rPr>
  </w:style>
  <w:style w:type="character" w:styleId="ListLabel135" w:customStyle="1">
    <w:name w:val="ListLabel 135"/>
    <w:qFormat/>
    <w:rPr>
      <w:sz w:val="20"/>
    </w:rPr>
  </w:style>
  <w:style w:type="character" w:styleId="ListLabel136" w:customStyle="1">
    <w:name w:val="ListLabel 136"/>
    <w:qFormat/>
    <w:rPr>
      <w:sz w:val="20"/>
    </w:rPr>
  </w:style>
  <w:style w:type="character" w:styleId="ListLabel137" w:customStyle="1">
    <w:name w:val="ListLabel 137"/>
    <w:qFormat/>
    <w:rPr>
      <w:sz w:val="20"/>
    </w:rPr>
  </w:style>
  <w:style w:type="character" w:styleId="ListLabel138" w:customStyle="1">
    <w:name w:val="ListLabel 138"/>
    <w:qFormat/>
    <w:rPr>
      <w:sz w:val="20"/>
    </w:rPr>
  </w:style>
  <w:style w:type="character" w:styleId="ListLabel139" w:customStyle="1">
    <w:name w:val="ListLabel 139"/>
    <w:qFormat/>
    <w:rPr>
      <w:sz w:val="20"/>
    </w:rPr>
  </w:style>
  <w:style w:type="character" w:styleId="ListLabel140" w:customStyle="1">
    <w:name w:val="ListLabel 140"/>
    <w:qFormat/>
    <w:rPr>
      <w:sz w:val="20"/>
    </w:rPr>
  </w:style>
  <w:style w:type="character" w:styleId="ListLabel141" w:customStyle="1">
    <w:name w:val="ListLabel 141"/>
    <w:qFormat/>
    <w:rPr>
      <w:sz w:val="20"/>
    </w:rPr>
  </w:style>
  <w:style w:type="character" w:styleId="ListLabel142" w:customStyle="1">
    <w:name w:val="ListLabel 142"/>
    <w:qFormat/>
    <w:rPr>
      <w:sz w:val="20"/>
    </w:rPr>
  </w:style>
  <w:style w:type="character" w:styleId="ListLabel143" w:customStyle="1">
    <w:name w:val="ListLabel 143"/>
    <w:qFormat/>
    <w:rPr>
      <w:sz w:val="20"/>
    </w:rPr>
  </w:style>
  <w:style w:type="character" w:styleId="ListLabel144" w:customStyle="1">
    <w:name w:val="ListLabel 144"/>
    <w:qFormat/>
    <w:rPr>
      <w:sz w:val="20"/>
    </w:rPr>
  </w:style>
  <w:style w:type="character" w:styleId="ListLabel145" w:customStyle="1">
    <w:name w:val="ListLabel 145"/>
    <w:qFormat/>
    <w:rPr>
      <w:sz w:val="20"/>
    </w:rPr>
  </w:style>
  <w:style w:type="character" w:styleId="ListLabel146" w:customStyle="1">
    <w:name w:val="ListLabel 146"/>
    <w:qFormat/>
    <w:rPr>
      <w:sz w:val="20"/>
    </w:rPr>
  </w:style>
  <w:style w:type="character" w:styleId="ListLabel147" w:customStyle="1">
    <w:name w:val="ListLabel 147"/>
    <w:qFormat/>
    <w:rPr>
      <w:sz w:val="20"/>
    </w:rPr>
  </w:style>
  <w:style w:type="character" w:styleId="ListLabel148" w:customStyle="1">
    <w:name w:val="ListLabel 148"/>
    <w:qFormat/>
    <w:rPr>
      <w:sz w:val="20"/>
    </w:rPr>
  </w:style>
  <w:style w:type="character" w:styleId="ListLabel149" w:customStyle="1">
    <w:name w:val="ListLabel 149"/>
    <w:qFormat/>
    <w:rPr>
      <w:sz w:val="20"/>
    </w:rPr>
  </w:style>
  <w:style w:type="character" w:styleId="ListLabel150" w:customStyle="1">
    <w:name w:val="ListLabel 150"/>
    <w:qFormat/>
    <w:rPr>
      <w:sz w:val="20"/>
    </w:rPr>
  </w:style>
  <w:style w:type="character" w:styleId="ListLabel151" w:customStyle="1">
    <w:name w:val="ListLabel 151"/>
    <w:qFormat/>
    <w:rPr>
      <w:sz w:val="20"/>
    </w:rPr>
  </w:style>
  <w:style w:type="character" w:styleId="ListLabel152" w:customStyle="1">
    <w:name w:val="ListLabel 152"/>
    <w:qFormat/>
    <w:rPr>
      <w:sz w:val="20"/>
    </w:rPr>
  </w:style>
  <w:style w:type="character" w:styleId="ListLabel153" w:customStyle="1">
    <w:name w:val="ListLabel 153"/>
    <w:qFormat/>
    <w:rPr>
      <w:sz w:val="20"/>
    </w:rPr>
  </w:style>
  <w:style w:type="character" w:styleId="ListLabel154" w:customStyle="1">
    <w:name w:val="ListLabel 154"/>
    <w:qFormat/>
    <w:rPr>
      <w:sz w:val="20"/>
    </w:rPr>
  </w:style>
  <w:style w:type="character" w:styleId="ListLabel155" w:customStyle="1">
    <w:name w:val="ListLabel 155"/>
    <w:qFormat/>
    <w:rPr>
      <w:sz w:val="20"/>
    </w:rPr>
  </w:style>
  <w:style w:type="character" w:styleId="ListLabel156" w:customStyle="1">
    <w:name w:val="ListLabel 156"/>
    <w:qFormat/>
    <w:rPr>
      <w:sz w:val="20"/>
    </w:rPr>
  </w:style>
  <w:style w:type="character" w:styleId="ListLabel157" w:customStyle="1">
    <w:name w:val="ListLabel 157"/>
    <w:qFormat/>
    <w:rPr>
      <w:sz w:val="20"/>
    </w:rPr>
  </w:style>
  <w:style w:type="character" w:styleId="ListLabel158" w:customStyle="1">
    <w:name w:val="ListLabel 158"/>
    <w:qFormat/>
    <w:rPr>
      <w:sz w:val="20"/>
    </w:rPr>
  </w:style>
  <w:style w:type="character" w:styleId="ListLabel159" w:customStyle="1">
    <w:name w:val="ListLabel 159"/>
    <w:qFormat/>
    <w:rPr>
      <w:sz w:val="20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sz w:val="20"/>
    </w:rPr>
  </w:style>
  <w:style w:type="character" w:styleId="ListLabel170" w:customStyle="1">
    <w:name w:val="ListLabel 170"/>
    <w:qFormat/>
    <w:rPr>
      <w:sz w:val="20"/>
    </w:rPr>
  </w:style>
  <w:style w:type="character" w:styleId="ListLabel171" w:customStyle="1">
    <w:name w:val="ListLabel 171"/>
    <w:qFormat/>
    <w:rPr>
      <w:sz w:val="20"/>
    </w:rPr>
  </w:style>
  <w:style w:type="character" w:styleId="ListLabel172" w:customStyle="1">
    <w:name w:val="ListLabel 172"/>
    <w:qFormat/>
    <w:rPr>
      <w:sz w:val="20"/>
    </w:rPr>
  </w:style>
  <w:style w:type="character" w:styleId="ListLabel173" w:customStyle="1">
    <w:name w:val="ListLabel 173"/>
    <w:qFormat/>
    <w:rPr>
      <w:sz w:val="20"/>
    </w:rPr>
  </w:style>
  <w:style w:type="character" w:styleId="ListLabel174" w:customStyle="1">
    <w:name w:val="ListLabel 174"/>
    <w:qFormat/>
    <w:rPr>
      <w:sz w:val="20"/>
    </w:rPr>
  </w:style>
  <w:style w:type="character" w:styleId="ListLabel175" w:customStyle="1">
    <w:name w:val="ListLabel 175"/>
    <w:qFormat/>
    <w:rPr>
      <w:sz w:val="20"/>
    </w:rPr>
  </w:style>
  <w:style w:type="character" w:styleId="ListLabel176" w:customStyle="1">
    <w:name w:val="ListLabel 176"/>
    <w:qFormat/>
    <w:rPr>
      <w:sz w:val="20"/>
    </w:rPr>
  </w:style>
  <w:style w:type="character" w:styleId="ListLabel177" w:customStyle="1">
    <w:name w:val="ListLabel 177"/>
    <w:qFormat/>
    <w:rPr>
      <w:sz w:val="20"/>
    </w:rPr>
  </w:style>
  <w:style w:type="character" w:styleId="ListLabel178" w:customStyle="1">
    <w:name w:val="ListLabel 178"/>
    <w:qFormat/>
    <w:rPr>
      <w:sz w:val="20"/>
    </w:rPr>
  </w:style>
  <w:style w:type="character" w:styleId="ListLabel179" w:customStyle="1">
    <w:name w:val="ListLabel 179"/>
    <w:qFormat/>
    <w:rPr>
      <w:sz w:val="20"/>
    </w:rPr>
  </w:style>
  <w:style w:type="character" w:styleId="ListLabel180" w:customStyle="1">
    <w:name w:val="ListLabel 180"/>
    <w:qFormat/>
    <w:rPr>
      <w:sz w:val="20"/>
    </w:rPr>
  </w:style>
  <w:style w:type="character" w:styleId="ListLabel181" w:customStyle="1">
    <w:name w:val="ListLabel 181"/>
    <w:qFormat/>
    <w:rPr>
      <w:sz w:val="20"/>
    </w:rPr>
  </w:style>
  <w:style w:type="character" w:styleId="ListLabel182" w:customStyle="1">
    <w:name w:val="ListLabel 182"/>
    <w:qFormat/>
    <w:rPr>
      <w:sz w:val="20"/>
    </w:rPr>
  </w:style>
  <w:style w:type="character" w:styleId="ListLabel183" w:customStyle="1">
    <w:name w:val="ListLabel 183"/>
    <w:qFormat/>
    <w:rPr>
      <w:sz w:val="20"/>
    </w:rPr>
  </w:style>
  <w:style w:type="character" w:styleId="ListLabel184" w:customStyle="1">
    <w:name w:val="ListLabel 184"/>
    <w:qFormat/>
    <w:rPr>
      <w:sz w:val="20"/>
    </w:rPr>
  </w:style>
  <w:style w:type="character" w:styleId="ListLabel185" w:customStyle="1">
    <w:name w:val="ListLabel 185"/>
    <w:qFormat/>
    <w:rPr>
      <w:sz w:val="20"/>
    </w:rPr>
  </w:style>
  <w:style w:type="character" w:styleId="ListLabel186" w:customStyle="1">
    <w:name w:val="ListLabel 186"/>
    <w:qFormat/>
    <w:rPr>
      <w:sz w:val="20"/>
    </w:rPr>
  </w:style>
  <w:style w:type="character" w:styleId="ListLabel187" w:customStyle="1">
    <w:name w:val="ListLabel 187"/>
    <w:qFormat/>
    <w:rPr>
      <w:sz w:val="20"/>
    </w:rPr>
  </w:style>
  <w:style w:type="character" w:styleId="ListLabel188" w:customStyle="1">
    <w:name w:val="ListLabel 188"/>
    <w:qFormat/>
    <w:rPr>
      <w:sz w:val="20"/>
    </w:rPr>
  </w:style>
  <w:style w:type="character" w:styleId="ListLabel189" w:customStyle="1">
    <w:name w:val="ListLabel 189"/>
    <w:qFormat/>
    <w:rPr>
      <w:sz w:val="20"/>
    </w:rPr>
  </w:style>
  <w:style w:type="character" w:styleId="ListLabel190" w:customStyle="1">
    <w:name w:val="ListLabel 190"/>
    <w:qFormat/>
    <w:rPr>
      <w:sz w:val="20"/>
    </w:rPr>
  </w:style>
  <w:style w:type="character" w:styleId="ListLabel191" w:customStyle="1">
    <w:name w:val="ListLabel 191"/>
    <w:qFormat/>
    <w:rPr>
      <w:sz w:val="20"/>
    </w:rPr>
  </w:style>
  <w:style w:type="character" w:styleId="ListLabel192" w:customStyle="1">
    <w:name w:val="ListLabel 192"/>
    <w:qFormat/>
    <w:rPr>
      <w:sz w:val="20"/>
    </w:rPr>
  </w:style>
  <w:style w:type="character" w:styleId="ListLabel193" w:customStyle="1">
    <w:name w:val="ListLabel 193"/>
    <w:qFormat/>
    <w:rPr>
      <w:sz w:val="20"/>
    </w:rPr>
  </w:style>
  <w:style w:type="character" w:styleId="ListLabel194" w:customStyle="1">
    <w:name w:val="ListLabel 194"/>
    <w:qFormat/>
    <w:rPr>
      <w:sz w:val="20"/>
    </w:rPr>
  </w:style>
  <w:style w:type="character" w:styleId="ListLabel195" w:customStyle="1">
    <w:name w:val="ListLabel 195"/>
    <w:qFormat/>
    <w:rPr>
      <w:sz w:val="20"/>
    </w:rPr>
  </w:style>
  <w:style w:type="character" w:styleId="ListLabel196" w:customStyle="1">
    <w:name w:val="ListLabel 196"/>
    <w:qFormat/>
    <w:rPr>
      <w:sz w:val="20"/>
    </w:rPr>
  </w:style>
  <w:style w:type="character" w:styleId="ListLabel197" w:customStyle="1">
    <w:name w:val="ListLabel 197"/>
    <w:qFormat/>
    <w:rPr>
      <w:sz w:val="20"/>
    </w:rPr>
  </w:style>
  <w:style w:type="character" w:styleId="ListLabel198" w:customStyle="1">
    <w:name w:val="ListLabel 198"/>
    <w:qFormat/>
    <w:rPr>
      <w:sz w:val="20"/>
    </w:rPr>
  </w:style>
  <w:style w:type="paragraph" w:styleId="Heading" w:customStyle="1">
    <w:name w:val="Heading"/>
    <w:basedOn w:val="Normal"/>
    <w:next w:val="TextBody"/>
    <w:qFormat/>
    <w:pPr>
      <w:jc w:val="center"/>
    </w:pPr>
    <w:rPr>
      <w:b/>
      <w:bCs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/>
    <w:rPr/>
  </w:style>
  <w:style w:type="paragraph" w:styleId="MCBody" w:customStyle="1">
    <w:name w:val="MC Body"/>
    <w:next w:val="Normal"/>
    <w:qFormat/>
    <w:pPr>
      <w:widowControl/>
      <w:suppressAutoHyphens w:val="true"/>
      <w:bidi w:val="0"/>
      <w:spacing w:before="12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eastAsia="zh-CN" w:val="en-US" w:bidi="ar-SA"/>
    </w:rPr>
  </w:style>
  <w:style w:type="paragraph" w:styleId="Sprechblasentext" w:customStyle="1">
    <w:name w:val="Sprechblasen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/>
    <w:rPr/>
  </w:style>
  <w:style w:type="paragraph" w:styleId="MCSectionSubhead" w:customStyle="1">
    <w:name w:val="MC Section Subhead"/>
    <w:basedOn w:val="MCBody"/>
    <w:qFormat/>
    <w:rsid w:val="00112e5f"/>
    <w:pPr>
      <w:suppressAutoHyphens w:val="false"/>
    </w:pPr>
    <w:rPr>
      <w:i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432a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6d63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apertitle" w:customStyle="1">
    <w:name w:val="paper title"/>
    <w:qFormat/>
    <w:pPr>
      <w:widowControl/>
      <w:suppressAutoHyphens w:val="true"/>
      <w:bidi w:val="0"/>
      <w:spacing w:before="0" w:after="120"/>
      <w:jc w:val="center"/>
    </w:pPr>
    <w:rPr>
      <w:rFonts w:eastAsia="MS Mincho;ＭＳ 明朝" w:ascii="Times New Roman" w:hAnsi="Times New Roman" w:cs="Times New Roman"/>
      <w:color w:val="00000A"/>
      <w:sz w:val="48"/>
      <w:szCs w:val="48"/>
      <w:lang w:eastAsia="en-SG" w:val="en-US" w:bidi="ar-SA"/>
    </w:rPr>
  </w:style>
  <w:style w:type="paragraph" w:styleId="Author" w:customStyle="1">
    <w:name w:val="Author"/>
    <w:qFormat/>
    <w:pPr>
      <w:widowControl/>
      <w:suppressAutoHyphens w:val="true"/>
      <w:bidi w:val="0"/>
      <w:spacing w:before="360" w:after="40"/>
      <w:jc w:val="center"/>
    </w:pPr>
    <w:rPr>
      <w:rFonts w:eastAsia="SimSun;宋体" w:ascii="Times New Roman" w:hAnsi="Times New Roman" w:cs="Times New Roman"/>
      <w:color w:val="00000A"/>
      <w:sz w:val="22"/>
      <w:szCs w:val="22"/>
      <w:lang w:eastAsia="en-SG" w:val="en-US" w:bidi="ar-SA"/>
    </w:rPr>
  </w:style>
  <w:style w:type="paragraph" w:styleId="Affiliation" w:customStyle="1">
    <w:name w:val="Affiliation"/>
    <w:qFormat/>
    <w:pPr>
      <w:widowControl/>
      <w:suppressAutoHyphens w:val="true"/>
      <w:bidi w:val="0"/>
      <w:jc w:val="center"/>
    </w:pPr>
    <w:rPr>
      <w:rFonts w:eastAsia="SimSun;宋体" w:ascii="Times New Roman" w:hAnsi="Times New Roman" w:cs="Times New Roman"/>
      <w:color w:val="00000A"/>
      <w:sz w:val="20"/>
      <w:szCs w:val="20"/>
      <w:lang w:eastAsia="zh-CN" w:val="en-US" w:bidi="ar-SA"/>
    </w:rPr>
  </w:style>
  <w:style w:type="paragraph" w:styleId="Abstract" w:customStyle="1">
    <w:name w:val="Abstract"/>
    <w:qFormat/>
    <w:pPr>
      <w:widowControl/>
      <w:suppressAutoHyphens w:val="true"/>
      <w:bidi w:val="0"/>
      <w:spacing w:before="0" w:after="200"/>
      <w:jc w:val="both"/>
    </w:pPr>
    <w:rPr>
      <w:rFonts w:eastAsia="SimSun;宋体" w:ascii="Times New Roman" w:hAnsi="Times New Roman" w:cs="Times New Roman"/>
      <w:b/>
      <w:bCs/>
      <w:color w:val="00000A"/>
      <w:sz w:val="18"/>
      <w:szCs w:val="18"/>
      <w:lang w:eastAsia="zh-CN" w:val="en-US" w:bidi="ar-SA"/>
    </w:rPr>
  </w:style>
  <w:style w:type="paragraph" w:styleId="References" w:customStyle="1">
    <w:name w:val="references"/>
    <w:qFormat/>
    <w:pPr>
      <w:widowControl/>
      <w:suppressAutoHyphens w:val="true"/>
      <w:bidi w:val="0"/>
      <w:spacing w:lineRule="exact" w:line="180" w:before="0" w:after="50"/>
      <w:jc w:val="both"/>
    </w:pPr>
    <w:rPr>
      <w:rFonts w:eastAsia="MS Mincho;ＭＳ 明朝" w:ascii="Times New Roman" w:hAnsi="Times New Roman" w:cs="Times New Roman"/>
      <w:color w:val="00000A"/>
      <w:sz w:val="16"/>
      <w:szCs w:val="16"/>
      <w:lang w:eastAsia="en-SG" w:val="en-US" w:bidi="ar-SA"/>
    </w:rPr>
  </w:style>
  <w:style w:type="paragraph" w:styleId="TableContents" w:customStyle="1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4" w:customStyle="1">
    <w:name w:val="WW8Num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2457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LibreOffice/5.1.6.2$Linux_X86_64 LibreOffice_project/10m0$Build-2</Application>
  <Pages>2</Pages>
  <Words>795</Words>
  <CharactersWithSpaces>4536</CharactersWithSpaces>
  <Paragraphs>10</Paragraphs>
  <Company>NIST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2017-04-13T06:14:00Z</dcterms:created>
  <dc:creator>kueck01</dc:creator>
  <dc:description/>
  <dc:language>en-SG</dc:language>
  <cp:lastModifiedBy>Microsoft Office User</cp:lastModifiedBy>
  <cp:lastPrinted>2011-02-02T15:51:00Z</cp:lastPrinted>
  <dcterms:modified xsi:type="dcterms:W3CDTF">2017-04-13T07:52:00Z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